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3032721"/>
        <w:docPartObj>
          <w:docPartGallery w:val="Cover Pages"/>
          <w:docPartUnique/>
        </w:docPartObj>
      </w:sdtPr>
      <w:sdtEndPr>
        <w:rPr>
          <w:rFonts w:ascii="Times New Roman" w:hAnsi="Times New Roman" w:cs="Times New Roman"/>
          <w:b/>
          <w:sz w:val="28"/>
          <w:szCs w:val="24"/>
        </w:rPr>
      </w:sdtEndPr>
      <w:sdtContent>
        <w:p w:rsidR="001B4151" w:rsidRDefault="001B4151">
          <w:r>
            <w:rPr>
              <w:noProof/>
              <w:lang w:val="en-US"/>
            </w:rPr>
            <mc:AlternateContent>
              <mc:Choice Requires="wpg">
                <w:drawing>
                  <wp:anchor distT="0" distB="0" distL="114300" distR="114300" simplePos="0" relativeHeight="25166080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0F489E" id="Group 149" o:spid="_x0000_s1026" style="position:absolute;margin-left:0;margin-top:0;width:8in;height:95.7pt;z-index:25166080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59776"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宋体" w:hAnsi="Times New Roman" w:cs="Times New Roman"/>
                                    <w:sz w:val="36"/>
                                    <w:szCs w:val="24"/>
                                    <w:lang w:val="en" w:eastAsia="zh-CN"/>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1B4151" w:rsidRDefault="00A957FB" w:rsidP="001B4151">
                                    <w:pPr>
                                      <w:pStyle w:val="NoSpacing"/>
                                      <w:jc w:val="right"/>
                                      <w:rPr>
                                        <w:color w:val="595959" w:themeColor="text1" w:themeTint="A6"/>
                                        <w:sz w:val="20"/>
                                        <w:szCs w:val="20"/>
                                      </w:rPr>
                                    </w:pPr>
                                    <w:r>
                                      <w:rPr>
                                        <w:rFonts w:ascii="Times New Roman" w:eastAsia="宋体" w:hAnsi="Times New Roman" w:cs="Times New Roman"/>
                                        <w:sz w:val="36"/>
                                        <w:szCs w:val="24"/>
                                        <w:lang w:val="en" w:eastAsia="zh-CN"/>
                                      </w:rPr>
                                      <w:t xml:space="preserve">by </w:t>
                                    </w:r>
                                    <w:proofErr w:type="spellStart"/>
                                    <w:r>
                                      <w:rPr>
                                        <w:rFonts w:ascii="Times New Roman" w:eastAsia="宋体" w:hAnsi="Times New Roman" w:cs="Times New Roman"/>
                                        <w:sz w:val="36"/>
                                        <w:szCs w:val="24"/>
                                        <w:lang w:val="en" w:eastAsia="zh-CN"/>
                                      </w:rPr>
                                      <w:t>Xue</w:t>
                                    </w:r>
                                    <w:r w:rsidR="001B4151" w:rsidRPr="001B4151">
                                      <w:rPr>
                                        <w:rFonts w:ascii="Times New Roman" w:eastAsia="宋体" w:hAnsi="Times New Roman" w:cs="Times New Roman"/>
                                        <w:sz w:val="36"/>
                                        <w:szCs w:val="24"/>
                                        <w:lang w:val="en" w:eastAsia="zh-CN"/>
                                      </w:rPr>
                                      <w:t>chun</w:t>
                                    </w:r>
                                    <w:proofErr w:type="spellEnd"/>
                                    <w:r w:rsidR="001B4151" w:rsidRPr="001B4151">
                                      <w:rPr>
                                        <w:rFonts w:ascii="Times New Roman" w:eastAsia="宋体" w:hAnsi="Times New Roman" w:cs="Times New Roman"/>
                                        <w:sz w:val="36"/>
                                        <w:szCs w:val="24"/>
                                        <w:lang w:val="en" w:eastAsia="zh-CN"/>
                                      </w:rPr>
                                      <w:t xml:space="preserve"> Wang, Yao Huang, </w:t>
                                    </w:r>
                                    <w:r w:rsidR="001B4151">
                                      <w:rPr>
                                        <w:rFonts w:ascii="Times New Roman" w:hAnsi="Times New Roman" w:cs="Times New Roman"/>
                                        <w:sz w:val="36"/>
                                        <w:szCs w:val="24"/>
                                      </w:rPr>
                                      <w:br/>
                                    </w:r>
                                    <w:proofErr w:type="spellStart"/>
                                    <w:r w:rsidR="001B4151" w:rsidRPr="001B4151">
                                      <w:rPr>
                                        <w:rFonts w:ascii="Times New Roman" w:eastAsia="宋体" w:hAnsi="Times New Roman" w:cs="Times New Roman"/>
                                        <w:sz w:val="36"/>
                                        <w:szCs w:val="24"/>
                                        <w:lang w:val="en" w:eastAsia="zh-CN"/>
                                      </w:rPr>
                                      <w:t>Yuhui</w:t>
                                    </w:r>
                                    <w:proofErr w:type="spellEnd"/>
                                    <w:r w:rsidR="001B4151" w:rsidRPr="001B4151">
                                      <w:rPr>
                                        <w:rFonts w:ascii="Times New Roman" w:eastAsia="宋体" w:hAnsi="Times New Roman" w:cs="Times New Roman"/>
                                        <w:sz w:val="36"/>
                                        <w:szCs w:val="24"/>
                                        <w:lang w:val="en" w:eastAsia="zh-CN"/>
                                      </w:rPr>
                                      <w:t xml:space="preserve"> Tang, Yan Liu</w:t>
                                    </w:r>
                                    <w:r w:rsidR="001B4151">
                                      <w:rPr>
                                        <w:rFonts w:ascii="Times New Roman" w:eastAsia="宋体" w:hAnsi="Times New Roman" w:cs="Times New Roman"/>
                                        <w:sz w:val="36"/>
                                        <w:szCs w:val="24"/>
                                        <w:lang w:val="en" w:eastAsia="zh-CN"/>
                                      </w:rPr>
                                      <w:br/>
                                    </w:r>
                                    <w:r w:rsidR="001B4151">
                                      <w:rPr>
                                        <w:rFonts w:ascii="Times New Roman" w:eastAsia="宋体" w:hAnsi="Times New Roman" w:cs="Times New Roman"/>
                                        <w:sz w:val="36"/>
                                        <w:szCs w:val="24"/>
                                        <w:lang w:val="en" w:eastAsia="zh-CN"/>
                                      </w:rPr>
                                      <w:br/>
                                    </w:r>
                                    <w:r w:rsidR="001B4151" w:rsidRPr="001B4151">
                                      <w:rPr>
                                        <w:rFonts w:ascii="Times New Roman" w:eastAsia="宋体" w:hAnsi="Times New Roman" w:cs="Times New Roman"/>
                                        <w:sz w:val="36"/>
                                        <w:szCs w:val="24"/>
                                        <w:lang w:val="en" w:eastAsia="zh-CN"/>
                                      </w:rPr>
                                      <w:t>Oct. 07, 2018</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5977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rFonts w:ascii="Times New Roman" w:eastAsia="宋体" w:hAnsi="Times New Roman" w:cs="Times New Roman"/>
                              <w:sz w:val="36"/>
                              <w:szCs w:val="24"/>
                              <w:lang w:val="en" w:eastAsia="zh-CN"/>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1B4151" w:rsidRDefault="00A957FB" w:rsidP="001B4151">
                              <w:pPr>
                                <w:pStyle w:val="NoSpacing"/>
                                <w:jc w:val="right"/>
                                <w:rPr>
                                  <w:color w:val="595959" w:themeColor="text1" w:themeTint="A6"/>
                                  <w:sz w:val="20"/>
                                  <w:szCs w:val="20"/>
                                </w:rPr>
                              </w:pPr>
                              <w:r>
                                <w:rPr>
                                  <w:rFonts w:ascii="Times New Roman" w:eastAsia="宋体" w:hAnsi="Times New Roman" w:cs="Times New Roman"/>
                                  <w:sz w:val="36"/>
                                  <w:szCs w:val="24"/>
                                  <w:lang w:val="en" w:eastAsia="zh-CN"/>
                                </w:rPr>
                                <w:t xml:space="preserve">by </w:t>
                              </w:r>
                              <w:proofErr w:type="spellStart"/>
                              <w:r>
                                <w:rPr>
                                  <w:rFonts w:ascii="Times New Roman" w:eastAsia="宋体" w:hAnsi="Times New Roman" w:cs="Times New Roman"/>
                                  <w:sz w:val="36"/>
                                  <w:szCs w:val="24"/>
                                  <w:lang w:val="en" w:eastAsia="zh-CN"/>
                                </w:rPr>
                                <w:t>Xue</w:t>
                              </w:r>
                              <w:r w:rsidR="001B4151" w:rsidRPr="001B4151">
                                <w:rPr>
                                  <w:rFonts w:ascii="Times New Roman" w:eastAsia="宋体" w:hAnsi="Times New Roman" w:cs="Times New Roman"/>
                                  <w:sz w:val="36"/>
                                  <w:szCs w:val="24"/>
                                  <w:lang w:val="en" w:eastAsia="zh-CN"/>
                                </w:rPr>
                                <w:t>chun</w:t>
                              </w:r>
                              <w:proofErr w:type="spellEnd"/>
                              <w:r w:rsidR="001B4151" w:rsidRPr="001B4151">
                                <w:rPr>
                                  <w:rFonts w:ascii="Times New Roman" w:eastAsia="宋体" w:hAnsi="Times New Roman" w:cs="Times New Roman"/>
                                  <w:sz w:val="36"/>
                                  <w:szCs w:val="24"/>
                                  <w:lang w:val="en" w:eastAsia="zh-CN"/>
                                </w:rPr>
                                <w:t xml:space="preserve"> Wang, Yao Huang, </w:t>
                              </w:r>
                              <w:r w:rsidR="001B4151">
                                <w:rPr>
                                  <w:rFonts w:ascii="Times New Roman" w:hAnsi="Times New Roman" w:cs="Times New Roman"/>
                                  <w:sz w:val="36"/>
                                  <w:szCs w:val="24"/>
                                </w:rPr>
                                <w:br/>
                              </w:r>
                              <w:proofErr w:type="spellStart"/>
                              <w:r w:rsidR="001B4151" w:rsidRPr="001B4151">
                                <w:rPr>
                                  <w:rFonts w:ascii="Times New Roman" w:eastAsia="宋体" w:hAnsi="Times New Roman" w:cs="Times New Roman"/>
                                  <w:sz w:val="36"/>
                                  <w:szCs w:val="24"/>
                                  <w:lang w:val="en" w:eastAsia="zh-CN"/>
                                </w:rPr>
                                <w:t>Yuhui</w:t>
                              </w:r>
                              <w:proofErr w:type="spellEnd"/>
                              <w:r w:rsidR="001B4151" w:rsidRPr="001B4151">
                                <w:rPr>
                                  <w:rFonts w:ascii="Times New Roman" w:eastAsia="宋体" w:hAnsi="Times New Roman" w:cs="Times New Roman"/>
                                  <w:sz w:val="36"/>
                                  <w:szCs w:val="24"/>
                                  <w:lang w:val="en" w:eastAsia="zh-CN"/>
                                </w:rPr>
                                <w:t xml:space="preserve"> Tang, Yan Liu</w:t>
                              </w:r>
                              <w:r w:rsidR="001B4151">
                                <w:rPr>
                                  <w:rFonts w:ascii="Times New Roman" w:eastAsia="宋体" w:hAnsi="Times New Roman" w:cs="Times New Roman"/>
                                  <w:sz w:val="36"/>
                                  <w:szCs w:val="24"/>
                                  <w:lang w:val="en" w:eastAsia="zh-CN"/>
                                </w:rPr>
                                <w:br/>
                              </w:r>
                              <w:r w:rsidR="001B4151">
                                <w:rPr>
                                  <w:rFonts w:ascii="Times New Roman" w:eastAsia="宋体" w:hAnsi="Times New Roman" w:cs="Times New Roman"/>
                                  <w:sz w:val="36"/>
                                  <w:szCs w:val="24"/>
                                  <w:lang w:val="en" w:eastAsia="zh-CN"/>
                                </w:rPr>
                                <w:br/>
                              </w:r>
                              <w:r w:rsidR="001B4151" w:rsidRPr="001B4151">
                                <w:rPr>
                                  <w:rFonts w:ascii="Times New Roman" w:eastAsia="宋体" w:hAnsi="Times New Roman" w:cs="Times New Roman"/>
                                  <w:sz w:val="36"/>
                                  <w:szCs w:val="24"/>
                                  <w:lang w:val="en" w:eastAsia="zh-CN"/>
                                </w:rPr>
                                <w:t>Oct. 07, 2018</w:t>
                              </w:r>
                            </w:p>
                          </w:sdtContent>
                        </w:sdt>
                      </w:txbxContent>
                    </v:textbox>
                    <w10:wrap type="square" anchorx="page" anchory="page"/>
                  </v:shape>
                </w:pict>
              </mc:Fallback>
            </mc:AlternateContent>
          </w:r>
        </w:p>
        <w:p w:rsidR="001B4151" w:rsidRDefault="001B4151">
          <w:pPr>
            <w:rPr>
              <w:rFonts w:ascii="Times New Roman" w:hAnsi="Times New Roman" w:cs="Times New Roman"/>
              <w:b/>
              <w:sz w:val="28"/>
              <w:szCs w:val="24"/>
            </w:rPr>
          </w:pPr>
          <w:r>
            <w:rPr>
              <w:noProof/>
              <w:lang w:val="en-US"/>
            </w:rPr>
            <mc:AlternateContent>
              <mc:Choice Requires="wps">
                <w:drawing>
                  <wp:anchor distT="0" distB="0" distL="114300" distR="114300" simplePos="0" relativeHeight="251656704" behindDoc="1" locked="0" layoutInCell="1" allowOverlap="1">
                    <wp:simplePos x="0" y="0"/>
                    <wp:positionH relativeFrom="page">
                      <wp:posOffset>-435429</wp:posOffset>
                    </wp:positionH>
                    <wp:positionV relativeFrom="page">
                      <wp:posOffset>2046514</wp:posOffset>
                    </wp:positionV>
                    <wp:extent cx="8083188" cy="3978728"/>
                    <wp:effectExtent l="0" t="0" r="0" b="3175"/>
                    <wp:wrapNone/>
                    <wp:docPr id="154" name="Text Box 154"/>
                    <wp:cNvGraphicFramePr/>
                    <a:graphic xmlns:a="http://schemas.openxmlformats.org/drawingml/2006/main">
                      <a:graphicData uri="http://schemas.microsoft.com/office/word/2010/wordprocessingShape">
                        <wps:wsp>
                          <wps:cNvSpPr txBox="1"/>
                          <wps:spPr>
                            <a:xfrm>
                              <a:off x="0" y="0"/>
                              <a:ext cx="8083188" cy="39787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4151" w:rsidRDefault="00C85743" w:rsidP="001B4151">
                                <w:pPr>
                                  <w:jc w:val="center"/>
                                  <w:rPr>
                                    <w:color w:val="4F81BD" w:themeColor="accent1"/>
                                    <w:sz w:val="64"/>
                                    <w:szCs w:val="64"/>
                                  </w:rPr>
                                </w:pPr>
                                <w:sdt>
                                  <w:sdtPr>
                                    <w:rPr>
                                      <w:rFonts w:ascii="Times New Roman" w:hAnsi="Times New Roman" w:cs="Times New Roman"/>
                                      <w:b/>
                                      <w:sz w:val="48"/>
                                      <w:szCs w:val="2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A957FB">
                                      <w:rPr>
                                        <w:rFonts w:ascii="Times New Roman" w:hAnsi="Times New Roman" w:cs="Times New Roman"/>
                                        <w:b/>
                                        <w:sz w:val="48"/>
                                        <w:szCs w:val="24"/>
                                      </w:rPr>
                                      <w:t xml:space="preserve">An Open Exploration of Movie Soundtracks </w:t>
                                    </w:r>
                                    <w:r w:rsidR="00A957FB">
                                      <w:rPr>
                                        <w:rFonts w:ascii="Times New Roman" w:hAnsi="Times New Roman" w:cs="Times New Roman"/>
                                        <w:b/>
                                        <w:sz w:val="48"/>
                                        <w:szCs w:val="24"/>
                                      </w:rPr>
                                      <w:br/>
                                      <w:t>Using IMDb and Spotify</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1B4151" w:rsidRDefault="001B4151">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4" o:spid="_x0000_s1027" type="#_x0000_t202" style="position:absolute;margin-left:-34.3pt;margin-top:161.15pt;width:636.45pt;height:313.3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" filled="f" stroked="f" strokeweight=".5pt">
                    <v:textbox inset="126pt,0,54pt,0">
                      <w:txbxContent>
                        <w:p w:rsidR="001B4151" w:rsidRDefault="00C85743" w:rsidP="001B4151">
                          <w:pPr>
                            <w:jc w:val="center"/>
                            <w:rPr>
                              <w:color w:val="4F81BD" w:themeColor="accent1"/>
                              <w:sz w:val="64"/>
                              <w:szCs w:val="64"/>
                            </w:rPr>
                          </w:pPr>
                          <w:sdt>
                            <w:sdtPr>
                              <w:rPr>
                                <w:rFonts w:ascii="Times New Roman" w:hAnsi="Times New Roman" w:cs="Times New Roman"/>
                                <w:b/>
                                <w:sz w:val="48"/>
                                <w:szCs w:val="2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A957FB">
                                <w:rPr>
                                  <w:rFonts w:ascii="Times New Roman" w:hAnsi="Times New Roman" w:cs="Times New Roman"/>
                                  <w:b/>
                                  <w:sz w:val="48"/>
                                  <w:szCs w:val="24"/>
                                </w:rPr>
                                <w:t xml:space="preserve">An Open Exploration of Movie Soundtracks </w:t>
                              </w:r>
                              <w:r w:rsidR="00A957FB">
                                <w:rPr>
                                  <w:rFonts w:ascii="Times New Roman" w:hAnsi="Times New Roman" w:cs="Times New Roman"/>
                                  <w:b/>
                                  <w:sz w:val="48"/>
                                  <w:szCs w:val="24"/>
                                </w:rPr>
                                <w:br/>
                                <w:t>Using IMDb and Spotify</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1B4151" w:rsidRDefault="001B4151">
                              <w:pPr>
                                <w:jc w:val="right"/>
                                <w:rPr>
                                  <w:smallCaps/>
                                  <w:color w:val="404040" w:themeColor="text1" w:themeTint="BF"/>
                                  <w:sz w:val="36"/>
                                  <w:szCs w:val="36"/>
                                </w:rPr>
                              </w:pPr>
                              <w:r>
                                <w:rPr>
                                  <w:color w:val="404040" w:themeColor="text1" w:themeTint="BF"/>
                                  <w:sz w:val="36"/>
                                  <w:szCs w:val="36"/>
                                </w:rPr>
                                <w:t xml:space="preserve">     </w:t>
                              </w:r>
                            </w:p>
                          </w:sdtContent>
                        </w:sdt>
                      </w:txbxContent>
                    </v:textbox>
                    <w10:wrap anchorx="page" anchory="page"/>
                  </v:shape>
                </w:pict>
              </mc:Fallback>
            </mc:AlternateContent>
          </w:r>
          <w:r>
            <w:rPr>
              <w:rFonts w:ascii="Times New Roman" w:hAnsi="Times New Roman" w:cs="Times New Roman"/>
              <w:b/>
              <w:sz w:val="28"/>
              <w:szCs w:val="24"/>
            </w:rPr>
            <w:br w:type="page"/>
          </w:r>
        </w:p>
      </w:sdtContent>
    </w:sdt>
    <w:p w:rsidR="005B31CA" w:rsidRPr="002B2D82" w:rsidRDefault="003E7EF1" w:rsidP="007B1E65">
      <w:pPr>
        <w:pStyle w:val="ListParagraph"/>
        <w:numPr>
          <w:ilvl w:val="0"/>
          <w:numId w:val="8"/>
        </w:numPr>
        <w:contextualSpacing w:val="0"/>
        <w:jc w:val="both"/>
        <w:rPr>
          <w:rFonts w:ascii="Times New Roman" w:hAnsi="Times New Roman" w:cs="Times New Roman"/>
          <w:b/>
          <w:sz w:val="28"/>
          <w:szCs w:val="24"/>
        </w:rPr>
      </w:pPr>
      <w:r w:rsidRPr="002B2D82">
        <w:rPr>
          <w:rFonts w:ascii="Times New Roman" w:hAnsi="Times New Roman" w:cs="Times New Roman"/>
          <w:b/>
          <w:sz w:val="28"/>
          <w:szCs w:val="24"/>
        </w:rPr>
        <w:lastRenderedPageBreak/>
        <w:t>Data Science Problem</w:t>
      </w:r>
    </w:p>
    <w:p w:rsidR="005B31CA" w:rsidRPr="00BF6B95" w:rsidRDefault="005B31CA">
      <w:pPr>
        <w:contextualSpacing w:val="0"/>
        <w:rPr>
          <w:rFonts w:ascii="Times New Roman" w:hAnsi="Times New Roman" w:cs="Times New Roman"/>
          <w:sz w:val="24"/>
          <w:szCs w:val="24"/>
        </w:rPr>
      </w:pPr>
    </w:p>
    <w:p w:rsidR="005B31CA" w:rsidRDefault="003E7EF1" w:rsidP="00172844">
      <w:pPr>
        <w:pBdr>
          <w:top w:val="nil"/>
          <w:left w:val="nil"/>
          <w:bottom w:val="nil"/>
          <w:right w:val="nil"/>
          <w:between w:val="nil"/>
        </w:pBdr>
        <w:spacing w:after="120"/>
        <w:contextualSpacing w:val="0"/>
        <w:jc w:val="both"/>
        <w:rPr>
          <w:rFonts w:ascii="Times New Roman" w:hAnsi="Times New Roman" w:cs="Times New Roman"/>
          <w:sz w:val="24"/>
          <w:szCs w:val="24"/>
        </w:rPr>
      </w:pPr>
      <w:r w:rsidRPr="00BF6B95">
        <w:rPr>
          <w:rFonts w:ascii="Times New Roman" w:hAnsi="Times New Roman" w:cs="Times New Roman"/>
          <w:sz w:val="24"/>
          <w:szCs w:val="24"/>
        </w:rPr>
        <w:t>Soundtrack is one of the key parts in the movie, which effectively conveys the theme and emotion of the whole storyline. Good soundtracks could add popularity to a movie while celebrated movies might correspondingly bring attention to its soundtracks.</w:t>
      </w:r>
      <w:r w:rsidR="00BF6B95">
        <w:rPr>
          <w:rFonts w:ascii="Times New Roman" w:hAnsi="Times New Roman" w:cs="Times New Roman"/>
          <w:sz w:val="24"/>
          <w:szCs w:val="24"/>
        </w:rPr>
        <w:t xml:space="preserve"> </w:t>
      </w:r>
      <w:r w:rsidRPr="00BF6B95">
        <w:rPr>
          <w:rFonts w:ascii="Times New Roman" w:hAnsi="Times New Roman" w:cs="Times New Roman"/>
          <w:sz w:val="24"/>
          <w:szCs w:val="24"/>
        </w:rPr>
        <w:t>In addition, the soundtrack itself is an individual piece of art that could be described by multiple music characteristics such as tempo and loudness. While in previous studies, researchers have investigated how the soundtracks would affect audience’s emotion (</w:t>
      </w:r>
      <w:proofErr w:type="spellStart"/>
      <w:r w:rsidRPr="00BF6B95">
        <w:rPr>
          <w:rFonts w:ascii="Times New Roman" w:hAnsi="Times New Roman" w:cs="Times New Roman"/>
          <w:sz w:val="24"/>
          <w:szCs w:val="24"/>
        </w:rPr>
        <w:t>Hoeckner</w:t>
      </w:r>
      <w:proofErr w:type="spellEnd"/>
      <w:r w:rsidRPr="00BF6B95">
        <w:rPr>
          <w:rFonts w:ascii="Times New Roman" w:hAnsi="Times New Roman" w:cs="Times New Roman"/>
          <w:sz w:val="24"/>
          <w:szCs w:val="24"/>
        </w:rPr>
        <w:t xml:space="preserve"> et al.) and the potential relationship between the search volume of movie soundtracks and the movie revenue (Xu &amp; </w:t>
      </w:r>
      <w:proofErr w:type="spellStart"/>
      <w:r w:rsidRPr="00BF6B95">
        <w:rPr>
          <w:rFonts w:ascii="Times New Roman" w:hAnsi="Times New Roman" w:cs="Times New Roman"/>
          <w:sz w:val="24"/>
          <w:szCs w:val="24"/>
        </w:rPr>
        <w:t>Goonawardene</w:t>
      </w:r>
      <w:proofErr w:type="spellEnd"/>
      <w:r w:rsidRPr="00BF6B95">
        <w:rPr>
          <w:rFonts w:ascii="Times New Roman" w:hAnsi="Times New Roman" w:cs="Times New Roman"/>
          <w:sz w:val="24"/>
          <w:szCs w:val="24"/>
        </w:rPr>
        <w:t>),</w:t>
      </w:r>
      <w:r w:rsidR="00BF6B95" w:rsidRPr="00BF6B95">
        <w:rPr>
          <w:rFonts w:ascii="Times New Roman" w:hAnsi="Times New Roman" w:cs="Times New Roman"/>
          <w:sz w:val="24"/>
          <w:szCs w:val="24"/>
        </w:rPr>
        <w:t xml:space="preserve"> </w:t>
      </w:r>
      <w:r w:rsidRPr="00BF6B95">
        <w:rPr>
          <w:rFonts w:ascii="Times New Roman" w:hAnsi="Times New Roman" w:cs="Times New Roman"/>
          <w:sz w:val="24"/>
          <w:szCs w:val="24"/>
        </w:rPr>
        <w:t xml:space="preserve">there are limited researches which study the quantitative features of movie soundtracks. In this project, we will investigate the relationship between popularity of our targeted films and characteristics of their soundtracks as to see how they affect each other. Besides, we will </w:t>
      </w:r>
      <w:r w:rsidR="00BF6B95" w:rsidRPr="00BF6B95">
        <w:rPr>
          <w:rFonts w:ascii="Times New Roman" w:hAnsi="Times New Roman" w:cs="Times New Roman"/>
          <w:sz w:val="24"/>
          <w:szCs w:val="24"/>
        </w:rPr>
        <w:t>investigate</w:t>
      </w:r>
      <w:r w:rsidRPr="00BF6B95">
        <w:rPr>
          <w:rFonts w:ascii="Times New Roman" w:hAnsi="Times New Roman" w:cs="Times New Roman"/>
          <w:sz w:val="24"/>
          <w:szCs w:val="24"/>
        </w:rPr>
        <w:t xml:space="preserve"> the music attributes of the soundtracks and try to find some trends in the highly rated movies within different genres.</w:t>
      </w:r>
    </w:p>
    <w:p w:rsidR="00172844" w:rsidRPr="00BF6B95" w:rsidRDefault="00172844" w:rsidP="00172844">
      <w:pPr>
        <w:pBdr>
          <w:top w:val="nil"/>
          <w:left w:val="nil"/>
          <w:bottom w:val="nil"/>
          <w:right w:val="nil"/>
          <w:between w:val="nil"/>
        </w:pBdr>
        <w:spacing w:after="120"/>
        <w:contextualSpacing w:val="0"/>
        <w:jc w:val="both"/>
        <w:rPr>
          <w:rFonts w:ascii="Times New Roman" w:hAnsi="Times New Roman" w:cs="Times New Roman"/>
          <w:sz w:val="24"/>
          <w:szCs w:val="24"/>
        </w:rPr>
      </w:pPr>
    </w:p>
    <w:p w:rsidR="005B31CA" w:rsidRPr="004A0FD8" w:rsidRDefault="003E7EF1" w:rsidP="007B1E65">
      <w:pPr>
        <w:pStyle w:val="ListParagraph"/>
        <w:numPr>
          <w:ilvl w:val="0"/>
          <w:numId w:val="8"/>
        </w:numPr>
        <w:contextualSpacing w:val="0"/>
        <w:jc w:val="both"/>
        <w:rPr>
          <w:rFonts w:ascii="Times New Roman" w:hAnsi="Times New Roman" w:cs="Times New Roman"/>
          <w:b/>
          <w:sz w:val="28"/>
          <w:szCs w:val="24"/>
        </w:rPr>
      </w:pPr>
      <w:r w:rsidRPr="004A0FD8">
        <w:rPr>
          <w:rFonts w:ascii="Times New Roman" w:hAnsi="Times New Roman" w:cs="Times New Roman"/>
          <w:b/>
          <w:sz w:val="28"/>
          <w:szCs w:val="24"/>
        </w:rPr>
        <w:t>Dataset Collection Procedure</w:t>
      </w:r>
    </w:p>
    <w:p w:rsidR="005B31CA" w:rsidRPr="00BF6B95" w:rsidRDefault="005B31CA">
      <w:pPr>
        <w:contextualSpacing w:val="0"/>
        <w:rPr>
          <w:rFonts w:ascii="Times New Roman" w:hAnsi="Times New Roman" w:cs="Times New Roman"/>
          <w:b/>
          <w:sz w:val="24"/>
          <w:szCs w:val="24"/>
        </w:rPr>
      </w:pPr>
    </w:p>
    <w:p w:rsidR="005B31CA" w:rsidRPr="002B2D82" w:rsidRDefault="002B2D82" w:rsidP="002B2D82">
      <w:pPr>
        <w:pStyle w:val="ListParagraph"/>
        <w:numPr>
          <w:ilvl w:val="0"/>
          <w:numId w:val="4"/>
        </w:numPr>
        <w:contextualSpacing w:val="0"/>
        <w:rPr>
          <w:rFonts w:ascii="Times New Roman" w:hAnsi="Times New Roman" w:cs="Times New Roman"/>
          <w:b/>
          <w:sz w:val="24"/>
          <w:szCs w:val="24"/>
        </w:rPr>
      </w:pPr>
      <w:r>
        <w:rPr>
          <w:rFonts w:ascii="Times New Roman" w:hAnsi="Times New Roman" w:cs="Times New Roman"/>
          <w:b/>
          <w:sz w:val="24"/>
          <w:szCs w:val="24"/>
        </w:rPr>
        <w:t>IMDb Data Scrap</w:t>
      </w:r>
      <w:r>
        <w:rPr>
          <w:rFonts w:ascii="Times New Roman" w:hAnsi="Times New Roman" w:cs="Times New Roman" w:hint="eastAsia"/>
          <w:b/>
          <w:sz w:val="24"/>
          <w:szCs w:val="24"/>
        </w:rPr>
        <w:t>ing</w:t>
      </w:r>
      <w:r>
        <w:rPr>
          <w:rFonts w:ascii="Times New Roman" w:hAnsi="Times New Roman" w:cs="Times New Roman"/>
          <w:b/>
          <w:sz w:val="24"/>
          <w:szCs w:val="24"/>
        </w:rPr>
        <w:t xml:space="preserve"> using HTML</w:t>
      </w:r>
    </w:p>
    <w:p w:rsidR="005B31CA" w:rsidRPr="00BF6B95" w:rsidRDefault="005B31CA">
      <w:pPr>
        <w:contextualSpacing w:val="0"/>
        <w:rPr>
          <w:rFonts w:ascii="Times New Roman" w:hAnsi="Times New Roman" w:cs="Times New Roman"/>
          <w:b/>
          <w:sz w:val="24"/>
          <w:szCs w:val="24"/>
        </w:rPr>
      </w:pPr>
    </w:p>
    <w:p w:rsidR="005B31CA" w:rsidRPr="00BF6B95" w:rsidRDefault="003E7EF1" w:rsidP="003E7EF1">
      <w:pPr>
        <w:spacing w:after="120"/>
        <w:contextualSpacing w:val="0"/>
        <w:jc w:val="both"/>
        <w:rPr>
          <w:rFonts w:ascii="Times New Roman" w:hAnsi="Times New Roman" w:cs="Times New Roman"/>
          <w:sz w:val="24"/>
          <w:szCs w:val="24"/>
        </w:rPr>
      </w:pPr>
      <w:r w:rsidRPr="00BF6B95">
        <w:rPr>
          <w:rFonts w:ascii="Times New Roman" w:hAnsi="Times New Roman" w:cs="Times New Roman"/>
          <w:sz w:val="24"/>
          <w:szCs w:val="24"/>
        </w:rPr>
        <w:t>IMDb is “the world’s most popular and authoritative source for movie... content”</w:t>
      </w:r>
      <w:r w:rsidRPr="00BF6B95">
        <w:rPr>
          <w:rFonts w:ascii="Times New Roman" w:hAnsi="Times New Roman" w:cs="Times New Roman"/>
          <w:sz w:val="24"/>
          <w:szCs w:val="24"/>
          <w:vertAlign w:val="superscript"/>
        </w:rPr>
        <w:footnoteReference w:id="1"/>
      </w:r>
      <w:r w:rsidRPr="00BF6B95">
        <w:rPr>
          <w:rFonts w:ascii="Times New Roman" w:hAnsi="Times New Roman" w:cs="Times New Roman"/>
          <w:sz w:val="24"/>
          <w:szCs w:val="24"/>
        </w:rPr>
        <w:t>. For the IMDb dataset, we use the advanced title search provided by the IMDb website</w:t>
      </w:r>
      <w:r w:rsidRPr="00BF6B95">
        <w:rPr>
          <w:rFonts w:ascii="Times New Roman" w:hAnsi="Times New Roman" w:cs="Times New Roman"/>
          <w:sz w:val="24"/>
          <w:szCs w:val="24"/>
          <w:vertAlign w:val="superscript"/>
        </w:rPr>
        <w:footnoteReference w:id="2"/>
      </w:r>
      <w:r w:rsidRPr="00BF6B95">
        <w:rPr>
          <w:rFonts w:ascii="Times New Roman" w:hAnsi="Times New Roman" w:cs="Times New Roman"/>
          <w:sz w:val="24"/>
          <w:szCs w:val="24"/>
        </w:rPr>
        <w:t xml:space="preserve"> and set up our filters as follows: “Title Type: Feature Film”,</w:t>
      </w:r>
      <w:r w:rsidR="00BF6B95" w:rsidRPr="00BF6B95">
        <w:rPr>
          <w:rFonts w:ascii="Times New Roman" w:hAnsi="Times New Roman" w:cs="Times New Roman"/>
          <w:sz w:val="24"/>
          <w:szCs w:val="24"/>
        </w:rPr>
        <w:t xml:space="preserve"> </w:t>
      </w:r>
      <w:r>
        <w:rPr>
          <w:rFonts w:ascii="Times New Roman" w:hAnsi="Times New Roman" w:cs="Times New Roman"/>
          <w:sz w:val="24"/>
          <w:szCs w:val="24"/>
        </w:rPr>
        <w:t>“</w:t>
      </w:r>
      <w:r w:rsidRPr="00BF6B95">
        <w:rPr>
          <w:rFonts w:ascii="Times New Roman" w:hAnsi="Times New Roman" w:cs="Times New Roman"/>
          <w:sz w:val="24"/>
          <w:szCs w:val="24"/>
        </w:rPr>
        <w:t>User Rating: 7.0 to 10.0”,</w:t>
      </w:r>
      <w:r>
        <w:rPr>
          <w:rFonts w:ascii="Times New Roman" w:hAnsi="Times New Roman" w:cs="Times New Roman"/>
          <w:sz w:val="24"/>
          <w:szCs w:val="24"/>
        </w:rPr>
        <w:t xml:space="preserve"> “</w:t>
      </w:r>
      <w:r w:rsidRPr="00BF6B95">
        <w:rPr>
          <w:rFonts w:ascii="Times New Roman" w:hAnsi="Times New Roman" w:cs="Times New Roman"/>
          <w:sz w:val="24"/>
          <w:szCs w:val="24"/>
        </w:rPr>
        <w:t>N</w:t>
      </w:r>
      <w:r>
        <w:rPr>
          <w:rFonts w:ascii="Times New Roman" w:hAnsi="Times New Roman" w:cs="Times New Roman"/>
          <w:sz w:val="24"/>
          <w:szCs w:val="24"/>
        </w:rPr>
        <w:t>umber of Votes: minimum 20000”, “</w:t>
      </w:r>
      <w:r w:rsidRPr="00BF6B95">
        <w:rPr>
          <w:rFonts w:ascii="Times New Roman" w:hAnsi="Times New Roman" w:cs="Times New Roman"/>
          <w:sz w:val="24"/>
          <w:szCs w:val="24"/>
        </w:rPr>
        <w:t xml:space="preserve">Title Data: Soundtracks”. For the “Display Options”, we choose “Detailed” mode, show “250 per page” and sort the results by “Popularity Ascending”. </w:t>
      </w:r>
    </w:p>
    <w:p w:rsidR="005B31CA" w:rsidRPr="00BF6B95" w:rsidRDefault="003E7EF1" w:rsidP="003E7EF1">
      <w:pPr>
        <w:spacing w:after="120"/>
        <w:contextualSpacing w:val="0"/>
        <w:jc w:val="both"/>
        <w:rPr>
          <w:rFonts w:ascii="Times New Roman" w:hAnsi="Times New Roman" w:cs="Times New Roman"/>
          <w:sz w:val="24"/>
          <w:szCs w:val="24"/>
        </w:rPr>
      </w:pPr>
      <w:r w:rsidRPr="00BF6B95">
        <w:rPr>
          <w:rFonts w:ascii="Times New Roman" w:hAnsi="Times New Roman" w:cs="Times New Roman"/>
          <w:sz w:val="24"/>
          <w:szCs w:val="24"/>
        </w:rPr>
        <w:t>From the search results, we scraped titles, years, runtimes, genres, ratings, votes and the grosses for all 2122 movies, which consist of our first part of dataset.</w:t>
      </w:r>
    </w:p>
    <w:p w:rsidR="005B31CA" w:rsidRPr="00BF6B95" w:rsidRDefault="003E7EF1" w:rsidP="003E7EF1">
      <w:pPr>
        <w:spacing w:after="120"/>
        <w:contextualSpacing w:val="0"/>
        <w:jc w:val="both"/>
        <w:rPr>
          <w:rFonts w:ascii="Times New Roman" w:hAnsi="Times New Roman" w:cs="Times New Roman"/>
          <w:sz w:val="24"/>
          <w:szCs w:val="24"/>
        </w:rPr>
      </w:pPr>
      <w:r w:rsidRPr="00BF6B95">
        <w:rPr>
          <w:rFonts w:ascii="Times New Roman" w:hAnsi="Times New Roman" w:cs="Times New Roman"/>
          <w:sz w:val="24"/>
          <w:szCs w:val="24"/>
        </w:rPr>
        <w:t>Then we intended to use movie titles to query the corresponding soundtracks and their music attributes using the powerful Spotify API. Yet, it turned out to be troublesome. While Spotify API could accurately return the soundtrack(s) for most movies, for some of them, it failed. We detected several characteristics of failed movie names by trial and error and decided to pre-clean our movie titles to facilitate our query in Spotify.</w:t>
      </w:r>
    </w:p>
    <w:p w:rsidR="005B31CA" w:rsidRPr="00BF6B95" w:rsidRDefault="003E7EF1" w:rsidP="003E7EF1">
      <w:pPr>
        <w:spacing w:after="120"/>
        <w:contextualSpacing w:val="0"/>
        <w:jc w:val="both"/>
        <w:rPr>
          <w:rFonts w:ascii="Times New Roman" w:hAnsi="Times New Roman" w:cs="Times New Roman"/>
          <w:sz w:val="24"/>
          <w:szCs w:val="24"/>
        </w:rPr>
      </w:pPr>
      <w:r w:rsidRPr="00BF6B95">
        <w:rPr>
          <w:rFonts w:ascii="Times New Roman" w:hAnsi="Times New Roman" w:cs="Times New Roman"/>
          <w:sz w:val="24"/>
          <w:szCs w:val="24"/>
        </w:rPr>
        <w:t xml:space="preserve">The cleaning procedures are listed in </w:t>
      </w:r>
      <w:r w:rsidR="00BF6B95" w:rsidRPr="00BF6B95">
        <w:rPr>
          <w:rFonts w:ascii="Times New Roman" w:hAnsi="Times New Roman" w:cs="Times New Roman"/>
          <w:i/>
          <w:sz w:val="24"/>
          <w:szCs w:val="24"/>
          <w:lang w:val="en-US"/>
        </w:rPr>
        <w:t xml:space="preserve">Table 1: </w:t>
      </w:r>
      <w:r w:rsidRPr="00BF6B95">
        <w:rPr>
          <w:rFonts w:ascii="Times New Roman" w:hAnsi="Times New Roman" w:cs="Times New Roman"/>
          <w:i/>
          <w:sz w:val="24"/>
          <w:szCs w:val="24"/>
        </w:rPr>
        <w:t>Undesired Patterns in Movie Titles and Clean Procedures</w:t>
      </w:r>
      <w:r w:rsidRPr="00BF6B95">
        <w:rPr>
          <w:rFonts w:ascii="Times New Roman" w:hAnsi="Times New Roman" w:cs="Times New Roman"/>
          <w:sz w:val="24"/>
          <w:szCs w:val="24"/>
        </w:rPr>
        <w:t xml:space="preserve">. After cleaning, all the punctuations and special characters were formatted with space or normal letters in English. This method improved our query results. The total number of </w:t>
      </w:r>
      <w:r>
        <w:rPr>
          <w:rFonts w:ascii="Times New Roman" w:hAnsi="Times New Roman" w:cs="Times New Roman"/>
          <w:sz w:val="24"/>
          <w:szCs w:val="24"/>
        </w:rPr>
        <w:t>f</w:t>
      </w:r>
      <w:r w:rsidRPr="00BF6B95">
        <w:rPr>
          <w:rFonts w:ascii="Times New Roman" w:hAnsi="Times New Roman" w:cs="Times New Roman"/>
          <w:sz w:val="24"/>
          <w:szCs w:val="24"/>
        </w:rPr>
        <w:t>ailed movie names decreases almost one thirds, from 290 to 202; the total number</w:t>
      </w:r>
      <w:r w:rsidR="00BF6B95" w:rsidRPr="00BF6B95">
        <w:rPr>
          <w:rFonts w:ascii="Times New Roman" w:hAnsi="Times New Roman" w:cs="Times New Roman"/>
          <w:sz w:val="24"/>
          <w:szCs w:val="24"/>
        </w:rPr>
        <w:t xml:space="preserve"> of collected tracks increases </w:t>
      </w:r>
      <w:r w:rsidRPr="00BF6B95">
        <w:rPr>
          <w:rFonts w:ascii="Times New Roman" w:hAnsi="Times New Roman" w:cs="Times New Roman"/>
          <w:sz w:val="24"/>
          <w:szCs w:val="24"/>
        </w:rPr>
        <w:t xml:space="preserve">4.8%, from 25098 </w:t>
      </w:r>
      <w:r w:rsidR="00BF6B95">
        <w:rPr>
          <w:rFonts w:ascii="Times New Roman" w:hAnsi="Times New Roman" w:cs="Times New Roman"/>
          <w:sz w:val="24"/>
          <w:szCs w:val="24"/>
        </w:rPr>
        <w:t>to 26292</w:t>
      </w:r>
      <w:r w:rsidRPr="00BF6B95">
        <w:rPr>
          <w:rFonts w:ascii="Times New Roman" w:hAnsi="Times New Roman" w:cs="Times New Roman"/>
          <w:sz w:val="24"/>
          <w:szCs w:val="24"/>
        </w:rPr>
        <w:t>.</w:t>
      </w:r>
    </w:p>
    <w:p w:rsidR="005B31CA" w:rsidRPr="00BF6B95" w:rsidRDefault="005B31CA">
      <w:pPr>
        <w:contextualSpacing w:val="0"/>
        <w:rPr>
          <w:rFonts w:ascii="Times New Roman" w:hAnsi="Times New Roman" w:cs="Times New Roman"/>
          <w:sz w:val="24"/>
          <w:szCs w:val="24"/>
        </w:rPr>
      </w:pPr>
    </w:p>
    <w:tbl>
      <w:tblPr>
        <w:tblStyle w:val="a"/>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277"/>
        <w:gridCol w:w="1933"/>
        <w:gridCol w:w="1920"/>
        <w:gridCol w:w="3430"/>
      </w:tblGrid>
      <w:tr w:rsidR="005B31CA" w:rsidRPr="00BF6B95" w:rsidTr="00060FF7">
        <w:trPr>
          <w:trHeight w:val="420"/>
        </w:trPr>
        <w:tc>
          <w:tcPr>
            <w:tcW w:w="0" w:type="auto"/>
            <w:gridSpan w:val="4"/>
            <w:tcBorders>
              <w:top w:val="nil"/>
              <w:left w:val="nil"/>
              <w:bottom w:val="single" w:sz="4" w:space="0" w:color="auto"/>
              <w:right w:val="nil"/>
            </w:tcBorders>
            <w:shd w:val="clear" w:color="auto" w:fill="auto"/>
            <w:tcMar>
              <w:top w:w="100" w:type="dxa"/>
              <w:left w:w="100" w:type="dxa"/>
              <w:bottom w:w="100" w:type="dxa"/>
              <w:right w:w="100" w:type="dxa"/>
            </w:tcMar>
          </w:tcPr>
          <w:p w:rsidR="005B31CA" w:rsidRPr="00716EBC" w:rsidRDefault="003E7EF1">
            <w:pPr>
              <w:widowControl w:val="0"/>
              <w:pBdr>
                <w:top w:val="nil"/>
                <w:left w:val="nil"/>
                <w:bottom w:val="nil"/>
                <w:right w:val="nil"/>
                <w:between w:val="nil"/>
              </w:pBdr>
              <w:spacing w:line="240" w:lineRule="auto"/>
              <w:contextualSpacing w:val="0"/>
              <w:jc w:val="center"/>
              <w:rPr>
                <w:rFonts w:ascii="Times New Roman" w:hAnsi="Times New Roman" w:cs="Times New Roman"/>
                <w:sz w:val="24"/>
                <w:szCs w:val="24"/>
              </w:rPr>
            </w:pPr>
            <w:r w:rsidRPr="002D54AC">
              <w:rPr>
                <w:rFonts w:ascii="Times New Roman" w:hAnsi="Times New Roman" w:cs="Times New Roman"/>
                <w:b/>
                <w:szCs w:val="24"/>
                <w:rPrChange w:id="0" w:author="youko1970s@gmail.com" w:date="2018-10-07T18:25:00Z">
                  <w:rPr>
                    <w:rFonts w:ascii="Times New Roman" w:hAnsi="Times New Roman" w:cs="Times New Roman"/>
                    <w:sz w:val="24"/>
                    <w:szCs w:val="24"/>
                  </w:rPr>
                </w:rPrChange>
              </w:rPr>
              <w:t>Table 1: Undesired Patterns in Movie Titles and Clean Procedures</w:t>
            </w:r>
          </w:p>
        </w:tc>
      </w:tr>
      <w:tr w:rsidR="003E7EF1" w:rsidRPr="00716EBC" w:rsidTr="00060FF7">
        <w:tc>
          <w:tcPr>
            <w:tcW w:w="0" w:type="auto"/>
            <w:tcBorders>
              <w:top w:val="single" w:sz="4" w:space="0" w:color="auto"/>
            </w:tcBorders>
            <w:shd w:val="clear" w:color="auto" w:fill="auto"/>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spacing w:line="240" w:lineRule="auto"/>
              <w:contextualSpacing w:val="0"/>
              <w:rPr>
                <w:rFonts w:ascii="Times New Roman" w:hAnsi="Times New Roman" w:cs="Times New Roman"/>
                <w:szCs w:val="24"/>
              </w:rPr>
            </w:pPr>
            <w:r w:rsidRPr="00716EBC">
              <w:rPr>
                <w:rFonts w:ascii="Times New Roman" w:hAnsi="Times New Roman" w:cs="Times New Roman"/>
                <w:szCs w:val="24"/>
              </w:rPr>
              <w:t>Undesired Patterns</w:t>
            </w:r>
          </w:p>
        </w:tc>
        <w:tc>
          <w:tcPr>
            <w:tcW w:w="0" w:type="auto"/>
            <w:tcBorders>
              <w:top w:val="single" w:sz="4" w:space="0" w:color="auto"/>
            </w:tcBorders>
            <w:shd w:val="clear" w:color="auto" w:fill="auto"/>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spacing w:line="240" w:lineRule="auto"/>
              <w:contextualSpacing w:val="0"/>
              <w:rPr>
                <w:rFonts w:ascii="Times New Roman" w:hAnsi="Times New Roman" w:cs="Times New Roman"/>
                <w:szCs w:val="24"/>
              </w:rPr>
            </w:pPr>
            <w:r w:rsidRPr="00716EBC">
              <w:rPr>
                <w:rFonts w:ascii="Times New Roman" w:hAnsi="Times New Roman" w:cs="Times New Roman"/>
                <w:szCs w:val="24"/>
              </w:rPr>
              <w:t>Before Cleaning</w:t>
            </w:r>
          </w:p>
        </w:tc>
        <w:tc>
          <w:tcPr>
            <w:tcW w:w="1920" w:type="dxa"/>
            <w:tcBorders>
              <w:top w:val="single" w:sz="4" w:space="0" w:color="auto"/>
            </w:tcBorders>
            <w:shd w:val="clear" w:color="auto" w:fill="auto"/>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spacing w:line="240" w:lineRule="auto"/>
              <w:contextualSpacing w:val="0"/>
              <w:rPr>
                <w:rFonts w:ascii="Times New Roman" w:hAnsi="Times New Roman" w:cs="Times New Roman"/>
                <w:szCs w:val="24"/>
              </w:rPr>
            </w:pPr>
            <w:r w:rsidRPr="00716EBC">
              <w:rPr>
                <w:rFonts w:ascii="Times New Roman" w:hAnsi="Times New Roman" w:cs="Times New Roman"/>
                <w:szCs w:val="24"/>
              </w:rPr>
              <w:t>After Cleaning</w:t>
            </w:r>
          </w:p>
        </w:tc>
        <w:tc>
          <w:tcPr>
            <w:tcW w:w="3430" w:type="dxa"/>
            <w:tcBorders>
              <w:top w:val="single" w:sz="4" w:space="0" w:color="auto"/>
            </w:tcBorders>
            <w:shd w:val="clear" w:color="auto" w:fill="auto"/>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spacing w:line="240" w:lineRule="auto"/>
              <w:contextualSpacing w:val="0"/>
              <w:rPr>
                <w:rFonts w:ascii="Times New Roman" w:hAnsi="Times New Roman" w:cs="Times New Roman"/>
                <w:szCs w:val="24"/>
              </w:rPr>
            </w:pPr>
            <w:r w:rsidRPr="00716EBC">
              <w:rPr>
                <w:rFonts w:ascii="Times New Roman" w:hAnsi="Times New Roman" w:cs="Times New Roman"/>
                <w:szCs w:val="24"/>
              </w:rPr>
              <w:t>Examples</w:t>
            </w:r>
          </w:p>
        </w:tc>
      </w:tr>
      <w:tr w:rsidR="003E7EF1" w:rsidRPr="00716EBC" w:rsidTr="00060FF7">
        <w:tc>
          <w:tcPr>
            <w:tcW w:w="0" w:type="auto"/>
            <w:shd w:val="clear" w:color="auto" w:fill="auto"/>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spacing w:line="240" w:lineRule="auto"/>
              <w:contextualSpacing w:val="0"/>
              <w:rPr>
                <w:rFonts w:ascii="Times New Roman" w:hAnsi="Times New Roman" w:cs="Times New Roman"/>
                <w:szCs w:val="24"/>
              </w:rPr>
            </w:pPr>
            <w:r w:rsidRPr="00716EBC">
              <w:rPr>
                <w:rFonts w:ascii="Times New Roman" w:hAnsi="Times New Roman" w:cs="Times New Roman"/>
                <w:szCs w:val="24"/>
              </w:rPr>
              <w:t>Scrape Error</w:t>
            </w:r>
          </w:p>
        </w:tc>
        <w:tc>
          <w:tcPr>
            <w:tcW w:w="0" w:type="auto"/>
            <w:shd w:val="clear" w:color="auto" w:fill="auto"/>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spacing w:line="240" w:lineRule="auto"/>
              <w:contextualSpacing w:val="0"/>
              <w:rPr>
                <w:rFonts w:ascii="Times New Roman" w:hAnsi="Times New Roman" w:cs="Times New Roman"/>
                <w:szCs w:val="24"/>
              </w:rPr>
            </w:pPr>
            <w:r w:rsidRPr="00716EBC">
              <w:rPr>
                <w:rFonts w:ascii="Times New Roman" w:hAnsi="Times New Roman" w:cs="Times New Roman"/>
                <w:szCs w:val="24"/>
              </w:rPr>
              <w:t xml:space="preserve"> “&amp;amp;”</w:t>
            </w:r>
          </w:p>
        </w:tc>
        <w:tc>
          <w:tcPr>
            <w:tcW w:w="1920" w:type="dxa"/>
            <w:shd w:val="clear" w:color="auto" w:fill="auto"/>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spacing w:line="240" w:lineRule="auto"/>
              <w:contextualSpacing w:val="0"/>
              <w:rPr>
                <w:rFonts w:ascii="Times New Roman" w:hAnsi="Times New Roman" w:cs="Times New Roman"/>
                <w:szCs w:val="24"/>
              </w:rPr>
            </w:pPr>
            <w:r w:rsidRPr="00716EBC">
              <w:rPr>
                <w:rFonts w:ascii="Times New Roman" w:hAnsi="Times New Roman" w:cs="Times New Roman"/>
                <w:szCs w:val="24"/>
              </w:rPr>
              <w:t>“and”</w:t>
            </w:r>
          </w:p>
        </w:tc>
        <w:tc>
          <w:tcPr>
            <w:tcW w:w="3430" w:type="dxa"/>
            <w:shd w:val="clear" w:color="auto" w:fill="auto"/>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spacing w:line="240" w:lineRule="auto"/>
              <w:contextualSpacing w:val="0"/>
              <w:rPr>
                <w:rFonts w:ascii="Times New Roman" w:hAnsi="Times New Roman" w:cs="Times New Roman"/>
                <w:szCs w:val="24"/>
              </w:rPr>
            </w:pPr>
            <w:r w:rsidRPr="00716EBC">
              <w:rPr>
                <w:rFonts w:ascii="Times New Roman" w:hAnsi="Times New Roman" w:cs="Times New Roman"/>
                <w:szCs w:val="24"/>
              </w:rPr>
              <w:t>From “Pride &amp;amp; Prejudice” to “Pride and Prejudice”</w:t>
            </w:r>
          </w:p>
        </w:tc>
      </w:tr>
      <w:tr w:rsidR="003E7EF1" w:rsidRPr="00716EBC" w:rsidTr="00060FF7">
        <w:tc>
          <w:tcPr>
            <w:tcW w:w="0" w:type="auto"/>
            <w:shd w:val="clear" w:color="auto" w:fill="auto"/>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spacing w:line="240" w:lineRule="auto"/>
              <w:contextualSpacing w:val="0"/>
              <w:rPr>
                <w:rFonts w:ascii="Times New Roman" w:hAnsi="Times New Roman" w:cs="Times New Roman"/>
                <w:szCs w:val="24"/>
              </w:rPr>
            </w:pPr>
            <w:r w:rsidRPr="00716EBC">
              <w:rPr>
                <w:rFonts w:ascii="Times New Roman" w:hAnsi="Times New Roman" w:cs="Times New Roman"/>
                <w:szCs w:val="24"/>
              </w:rPr>
              <w:t xml:space="preserve">Special Letters with accent </w:t>
            </w:r>
          </w:p>
        </w:tc>
        <w:tc>
          <w:tcPr>
            <w:tcW w:w="0" w:type="auto"/>
            <w:shd w:val="clear" w:color="auto" w:fill="auto"/>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spacing w:line="240" w:lineRule="auto"/>
              <w:contextualSpacing w:val="0"/>
              <w:rPr>
                <w:rFonts w:ascii="Times New Roman" w:hAnsi="Times New Roman" w:cs="Times New Roman"/>
                <w:szCs w:val="24"/>
              </w:rPr>
            </w:pPr>
            <w:r w:rsidRPr="00716EBC">
              <w:rPr>
                <w:rFonts w:ascii="Times New Roman" w:hAnsi="Times New Roman" w:cs="Times New Roman"/>
                <w:szCs w:val="24"/>
              </w:rPr>
              <w:t>“ô”, “é”,</w:t>
            </w:r>
            <w:r w:rsidR="004A0FD8" w:rsidRPr="00716EBC">
              <w:rPr>
                <w:rFonts w:ascii="Times New Roman" w:hAnsi="Times New Roman" w:cs="Times New Roman"/>
                <w:szCs w:val="24"/>
              </w:rPr>
              <w:t xml:space="preserve"> </w:t>
            </w:r>
            <w:r w:rsidRPr="00716EBC">
              <w:rPr>
                <w:rFonts w:ascii="Times New Roman" w:hAnsi="Times New Roman" w:cs="Times New Roman"/>
                <w:szCs w:val="24"/>
              </w:rPr>
              <w:t>...</w:t>
            </w:r>
          </w:p>
        </w:tc>
        <w:tc>
          <w:tcPr>
            <w:tcW w:w="1920" w:type="dxa"/>
            <w:shd w:val="clear" w:color="auto" w:fill="auto"/>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spacing w:line="240" w:lineRule="auto"/>
              <w:contextualSpacing w:val="0"/>
              <w:rPr>
                <w:rFonts w:ascii="Times New Roman" w:hAnsi="Times New Roman" w:cs="Times New Roman"/>
                <w:szCs w:val="24"/>
              </w:rPr>
            </w:pPr>
            <w:r w:rsidRPr="00716EBC">
              <w:rPr>
                <w:rFonts w:ascii="Times New Roman" w:hAnsi="Times New Roman" w:cs="Times New Roman"/>
                <w:szCs w:val="24"/>
              </w:rPr>
              <w:t>“o”</w:t>
            </w:r>
            <w:proofErr w:type="gramStart"/>
            <w:r w:rsidRPr="00716EBC">
              <w:rPr>
                <w:rFonts w:ascii="Times New Roman" w:hAnsi="Times New Roman" w:cs="Times New Roman"/>
                <w:szCs w:val="24"/>
              </w:rPr>
              <w:t>,</w:t>
            </w:r>
            <w:r w:rsidR="004A0FD8" w:rsidRPr="00716EBC">
              <w:rPr>
                <w:rFonts w:ascii="Times New Roman" w:hAnsi="Times New Roman" w:cs="Times New Roman"/>
                <w:szCs w:val="24"/>
              </w:rPr>
              <w:t xml:space="preserve"> </w:t>
            </w:r>
            <w:r w:rsidRPr="00716EBC">
              <w:rPr>
                <w:rFonts w:ascii="Times New Roman" w:hAnsi="Times New Roman" w:cs="Times New Roman"/>
                <w:szCs w:val="24"/>
              </w:rPr>
              <w:t>”e</w:t>
            </w:r>
            <w:proofErr w:type="gramEnd"/>
            <w:r w:rsidRPr="00716EBC">
              <w:rPr>
                <w:rFonts w:ascii="Times New Roman" w:hAnsi="Times New Roman" w:cs="Times New Roman"/>
                <w:szCs w:val="24"/>
              </w:rPr>
              <w:t>”,...</w:t>
            </w:r>
          </w:p>
        </w:tc>
        <w:tc>
          <w:tcPr>
            <w:tcW w:w="3430" w:type="dxa"/>
            <w:shd w:val="clear" w:color="auto" w:fill="auto"/>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spacing w:line="240" w:lineRule="auto"/>
              <w:contextualSpacing w:val="0"/>
              <w:rPr>
                <w:rFonts w:ascii="Times New Roman" w:hAnsi="Times New Roman" w:cs="Times New Roman"/>
                <w:szCs w:val="24"/>
              </w:rPr>
            </w:pPr>
            <w:r w:rsidRPr="00716EBC">
              <w:rPr>
                <w:rFonts w:ascii="Times New Roman" w:hAnsi="Times New Roman" w:cs="Times New Roman"/>
                <w:szCs w:val="24"/>
              </w:rPr>
              <w:t>From “Léon: The Professional” to “Leon: The Professional”</w:t>
            </w:r>
          </w:p>
        </w:tc>
      </w:tr>
      <w:tr w:rsidR="003E7EF1" w:rsidRPr="00716EBC" w:rsidTr="00060FF7">
        <w:tc>
          <w:tcPr>
            <w:tcW w:w="0" w:type="auto"/>
            <w:shd w:val="clear" w:color="auto" w:fill="auto"/>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spacing w:line="240" w:lineRule="auto"/>
              <w:contextualSpacing w:val="0"/>
              <w:rPr>
                <w:rFonts w:ascii="Times New Roman" w:hAnsi="Times New Roman" w:cs="Times New Roman"/>
                <w:szCs w:val="24"/>
              </w:rPr>
            </w:pPr>
            <w:r w:rsidRPr="00716EBC">
              <w:rPr>
                <w:rFonts w:ascii="Times New Roman" w:hAnsi="Times New Roman" w:cs="Times New Roman"/>
                <w:szCs w:val="24"/>
              </w:rPr>
              <w:t xml:space="preserve">Titles including Roman Numbers </w:t>
            </w:r>
          </w:p>
        </w:tc>
        <w:tc>
          <w:tcPr>
            <w:tcW w:w="0" w:type="auto"/>
            <w:shd w:val="clear" w:color="auto" w:fill="auto"/>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spacing w:line="240" w:lineRule="auto"/>
              <w:contextualSpacing w:val="0"/>
              <w:rPr>
                <w:rFonts w:ascii="Times New Roman" w:hAnsi="Times New Roman" w:cs="Times New Roman"/>
                <w:szCs w:val="24"/>
              </w:rPr>
            </w:pPr>
            <w:r w:rsidRPr="00716EBC">
              <w:rPr>
                <w:rFonts w:ascii="Times New Roman" w:hAnsi="Times New Roman" w:cs="Times New Roman"/>
                <w:szCs w:val="24"/>
              </w:rPr>
              <w:t>“Episode VIII”,</w:t>
            </w:r>
          </w:p>
          <w:p w:rsidR="005B31CA" w:rsidRPr="00716EBC" w:rsidRDefault="003E7EF1">
            <w:pPr>
              <w:widowControl w:val="0"/>
              <w:pBdr>
                <w:top w:val="nil"/>
                <w:left w:val="nil"/>
                <w:bottom w:val="nil"/>
                <w:right w:val="nil"/>
                <w:between w:val="nil"/>
              </w:pBdr>
              <w:spacing w:line="240" w:lineRule="auto"/>
              <w:contextualSpacing w:val="0"/>
              <w:rPr>
                <w:rFonts w:ascii="Times New Roman" w:hAnsi="Times New Roman" w:cs="Times New Roman"/>
                <w:szCs w:val="24"/>
              </w:rPr>
            </w:pPr>
            <w:r w:rsidRPr="00716EBC">
              <w:rPr>
                <w:rFonts w:ascii="Times New Roman" w:hAnsi="Times New Roman" w:cs="Times New Roman"/>
                <w:szCs w:val="24"/>
              </w:rPr>
              <w:t>“Part II”</w:t>
            </w:r>
          </w:p>
        </w:tc>
        <w:tc>
          <w:tcPr>
            <w:tcW w:w="1920" w:type="dxa"/>
            <w:shd w:val="clear" w:color="auto" w:fill="auto"/>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spacing w:line="240" w:lineRule="auto"/>
              <w:contextualSpacing w:val="0"/>
              <w:rPr>
                <w:rFonts w:ascii="Times New Roman" w:hAnsi="Times New Roman" w:cs="Times New Roman"/>
                <w:szCs w:val="24"/>
              </w:rPr>
            </w:pPr>
            <w:r w:rsidRPr="00716EBC">
              <w:rPr>
                <w:rFonts w:ascii="Times New Roman" w:hAnsi="Times New Roman" w:cs="Times New Roman"/>
                <w:szCs w:val="24"/>
              </w:rPr>
              <w:t>“ ” (space)</w:t>
            </w:r>
          </w:p>
        </w:tc>
        <w:tc>
          <w:tcPr>
            <w:tcW w:w="3430" w:type="dxa"/>
            <w:shd w:val="clear" w:color="auto" w:fill="auto"/>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spacing w:line="240" w:lineRule="auto"/>
              <w:contextualSpacing w:val="0"/>
              <w:rPr>
                <w:rFonts w:ascii="Times New Roman" w:hAnsi="Times New Roman" w:cs="Times New Roman"/>
                <w:szCs w:val="24"/>
              </w:rPr>
            </w:pPr>
            <w:r w:rsidRPr="00716EBC">
              <w:rPr>
                <w:rFonts w:ascii="Times New Roman" w:hAnsi="Times New Roman" w:cs="Times New Roman"/>
                <w:szCs w:val="24"/>
              </w:rPr>
              <w:t>From “The Godfather: Part II” to “The Godfather: ”</w:t>
            </w:r>
            <w:r w:rsidR="004A0FD8" w:rsidRPr="00716EBC">
              <w:rPr>
                <w:rFonts w:ascii="Times New Roman" w:hAnsi="Times New Roman" w:cs="Times New Roman"/>
                <w:szCs w:val="24"/>
              </w:rPr>
              <w:t xml:space="preserve"> </w:t>
            </w:r>
          </w:p>
        </w:tc>
      </w:tr>
      <w:tr w:rsidR="003E7EF1" w:rsidRPr="00716EBC" w:rsidTr="00060FF7">
        <w:tc>
          <w:tcPr>
            <w:tcW w:w="0" w:type="auto"/>
            <w:shd w:val="clear" w:color="auto" w:fill="auto"/>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spacing w:line="240" w:lineRule="auto"/>
              <w:contextualSpacing w:val="0"/>
              <w:rPr>
                <w:rFonts w:ascii="Times New Roman" w:hAnsi="Times New Roman" w:cs="Times New Roman"/>
                <w:szCs w:val="24"/>
              </w:rPr>
            </w:pPr>
            <w:r w:rsidRPr="00716EBC">
              <w:rPr>
                <w:rFonts w:ascii="Times New Roman" w:hAnsi="Times New Roman" w:cs="Times New Roman"/>
                <w:szCs w:val="24"/>
              </w:rPr>
              <w:t>Special Characters</w:t>
            </w:r>
          </w:p>
        </w:tc>
        <w:tc>
          <w:tcPr>
            <w:tcW w:w="0" w:type="auto"/>
            <w:shd w:val="clear" w:color="auto" w:fill="auto"/>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spacing w:line="240" w:lineRule="auto"/>
              <w:contextualSpacing w:val="0"/>
              <w:rPr>
                <w:rFonts w:ascii="Times New Roman" w:hAnsi="Times New Roman" w:cs="Times New Roman"/>
                <w:szCs w:val="24"/>
              </w:rPr>
            </w:pPr>
            <w:r w:rsidRPr="00716EBC">
              <w:rPr>
                <w:rFonts w:ascii="Times New Roman" w:hAnsi="Times New Roman" w:cs="Times New Roman"/>
                <w:szCs w:val="24"/>
              </w:rPr>
              <w:t>“!, ', ?, ,, *, /, ), :, ], [, ., (, -”</w:t>
            </w:r>
          </w:p>
        </w:tc>
        <w:tc>
          <w:tcPr>
            <w:tcW w:w="1920" w:type="dxa"/>
            <w:shd w:val="clear" w:color="auto" w:fill="auto"/>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spacing w:line="240" w:lineRule="auto"/>
              <w:contextualSpacing w:val="0"/>
              <w:rPr>
                <w:rFonts w:ascii="Times New Roman" w:hAnsi="Times New Roman" w:cs="Times New Roman"/>
                <w:szCs w:val="24"/>
              </w:rPr>
            </w:pPr>
            <w:r w:rsidRPr="00716EBC">
              <w:rPr>
                <w:rFonts w:ascii="Times New Roman" w:hAnsi="Times New Roman" w:cs="Times New Roman"/>
                <w:szCs w:val="24"/>
              </w:rPr>
              <w:t>“ ” (space)</w:t>
            </w:r>
          </w:p>
        </w:tc>
        <w:tc>
          <w:tcPr>
            <w:tcW w:w="3430" w:type="dxa"/>
            <w:shd w:val="clear" w:color="auto" w:fill="auto"/>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spacing w:line="240" w:lineRule="auto"/>
              <w:contextualSpacing w:val="0"/>
              <w:rPr>
                <w:rFonts w:ascii="Times New Roman" w:hAnsi="Times New Roman" w:cs="Times New Roman"/>
                <w:szCs w:val="24"/>
              </w:rPr>
            </w:pPr>
            <w:r w:rsidRPr="00716EBC">
              <w:rPr>
                <w:rFonts w:ascii="Times New Roman" w:hAnsi="Times New Roman" w:cs="Times New Roman"/>
                <w:szCs w:val="24"/>
              </w:rPr>
              <w:t>From “</w:t>
            </w:r>
            <w:proofErr w:type="spellStart"/>
            <w:r w:rsidRPr="00716EBC">
              <w:rPr>
                <w:rFonts w:ascii="Times New Roman" w:hAnsi="Times New Roman" w:cs="Times New Roman"/>
                <w:szCs w:val="24"/>
              </w:rPr>
              <w:t>Qu'est-ce</w:t>
            </w:r>
            <w:proofErr w:type="spellEnd"/>
            <w:r w:rsidRPr="00716EBC">
              <w:rPr>
                <w:rFonts w:ascii="Times New Roman" w:hAnsi="Times New Roman" w:cs="Times New Roman"/>
                <w:szCs w:val="24"/>
              </w:rPr>
              <w:t xml:space="preserve"> </w:t>
            </w:r>
            <w:proofErr w:type="spellStart"/>
            <w:r w:rsidRPr="00716EBC">
              <w:rPr>
                <w:rFonts w:ascii="Times New Roman" w:hAnsi="Times New Roman" w:cs="Times New Roman"/>
                <w:szCs w:val="24"/>
              </w:rPr>
              <w:t>qu'on</w:t>
            </w:r>
            <w:proofErr w:type="spellEnd"/>
            <w:r w:rsidRPr="00716EBC">
              <w:rPr>
                <w:rFonts w:ascii="Times New Roman" w:hAnsi="Times New Roman" w:cs="Times New Roman"/>
                <w:szCs w:val="24"/>
              </w:rPr>
              <w:t xml:space="preserve"> a fait au Bon Dieu?” to “Qu </w:t>
            </w:r>
            <w:proofErr w:type="spellStart"/>
            <w:r w:rsidRPr="00716EBC">
              <w:rPr>
                <w:rFonts w:ascii="Times New Roman" w:hAnsi="Times New Roman" w:cs="Times New Roman"/>
                <w:szCs w:val="24"/>
              </w:rPr>
              <w:t>est</w:t>
            </w:r>
            <w:proofErr w:type="spellEnd"/>
            <w:r w:rsidRPr="00716EBC">
              <w:rPr>
                <w:rFonts w:ascii="Times New Roman" w:hAnsi="Times New Roman" w:cs="Times New Roman"/>
                <w:szCs w:val="24"/>
              </w:rPr>
              <w:t xml:space="preserve"> </w:t>
            </w:r>
            <w:proofErr w:type="spellStart"/>
            <w:r w:rsidRPr="00716EBC">
              <w:rPr>
                <w:rFonts w:ascii="Times New Roman" w:hAnsi="Times New Roman" w:cs="Times New Roman"/>
                <w:szCs w:val="24"/>
              </w:rPr>
              <w:t>ce</w:t>
            </w:r>
            <w:proofErr w:type="spellEnd"/>
            <w:r w:rsidRPr="00716EBC">
              <w:rPr>
                <w:rFonts w:ascii="Times New Roman" w:hAnsi="Times New Roman" w:cs="Times New Roman"/>
                <w:szCs w:val="24"/>
              </w:rPr>
              <w:t xml:space="preserve"> </w:t>
            </w:r>
            <w:proofErr w:type="spellStart"/>
            <w:r w:rsidRPr="00716EBC">
              <w:rPr>
                <w:rFonts w:ascii="Times New Roman" w:hAnsi="Times New Roman" w:cs="Times New Roman"/>
                <w:szCs w:val="24"/>
              </w:rPr>
              <w:t>qu</w:t>
            </w:r>
            <w:proofErr w:type="spellEnd"/>
            <w:r w:rsidRPr="00716EBC">
              <w:rPr>
                <w:rFonts w:ascii="Times New Roman" w:hAnsi="Times New Roman" w:cs="Times New Roman"/>
                <w:szCs w:val="24"/>
              </w:rPr>
              <w:t xml:space="preserve"> on a fait au Bon Dieu”</w:t>
            </w:r>
          </w:p>
        </w:tc>
      </w:tr>
    </w:tbl>
    <w:p w:rsidR="005B31CA" w:rsidRPr="00716EBC" w:rsidRDefault="005B31CA">
      <w:pPr>
        <w:contextualSpacing w:val="0"/>
        <w:rPr>
          <w:rFonts w:ascii="Times New Roman" w:hAnsi="Times New Roman" w:cs="Times New Roman"/>
          <w:szCs w:val="24"/>
        </w:rPr>
      </w:pPr>
    </w:p>
    <w:p w:rsidR="005B31CA" w:rsidRPr="00BF6B95" w:rsidRDefault="002B2D82" w:rsidP="002B2D82">
      <w:pPr>
        <w:pStyle w:val="ListParagraph"/>
        <w:numPr>
          <w:ilvl w:val="0"/>
          <w:numId w:val="4"/>
        </w:numPr>
        <w:contextualSpacing w:val="0"/>
        <w:rPr>
          <w:rFonts w:ascii="Times New Roman" w:hAnsi="Times New Roman" w:cs="Times New Roman"/>
          <w:b/>
          <w:sz w:val="24"/>
          <w:szCs w:val="24"/>
        </w:rPr>
      </w:pPr>
      <w:r>
        <w:rPr>
          <w:rFonts w:ascii="Times New Roman" w:hAnsi="Times New Roman" w:cs="Times New Roman"/>
          <w:b/>
          <w:sz w:val="24"/>
          <w:szCs w:val="24"/>
        </w:rPr>
        <w:t xml:space="preserve">Spotify </w:t>
      </w:r>
      <w:r>
        <w:rPr>
          <w:rFonts w:ascii="Times New Roman" w:hAnsi="Times New Roman" w:cs="Times New Roman"/>
          <w:b/>
          <w:sz w:val="24"/>
          <w:szCs w:val="24"/>
          <w:lang w:val="en-US"/>
        </w:rPr>
        <w:t>Data Scraping Using API</w:t>
      </w:r>
    </w:p>
    <w:p w:rsidR="005B31CA" w:rsidRPr="00BF6B95" w:rsidRDefault="005B31CA">
      <w:pPr>
        <w:contextualSpacing w:val="0"/>
        <w:rPr>
          <w:rFonts w:ascii="Times New Roman" w:hAnsi="Times New Roman" w:cs="Times New Roman"/>
          <w:b/>
          <w:sz w:val="24"/>
          <w:szCs w:val="24"/>
        </w:rPr>
      </w:pPr>
    </w:p>
    <w:p w:rsidR="005B31CA" w:rsidRPr="003E7EF1" w:rsidRDefault="003E7EF1" w:rsidP="003E7EF1">
      <w:pPr>
        <w:spacing w:after="120"/>
        <w:contextualSpacing w:val="0"/>
        <w:jc w:val="both"/>
        <w:rPr>
          <w:rFonts w:ascii="Times New Roman" w:hAnsi="Times New Roman" w:cs="Times New Roman"/>
          <w:sz w:val="24"/>
          <w:szCs w:val="24"/>
        </w:rPr>
      </w:pPr>
      <w:r w:rsidRPr="00BF6B95">
        <w:rPr>
          <w:rFonts w:ascii="Times New Roman" w:hAnsi="Times New Roman" w:cs="Times New Roman"/>
          <w:sz w:val="24"/>
          <w:szCs w:val="24"/>
        </w:rPr>
        <w:t>Spotify</w:t>
      </w:r>
      <w:r w:rsidRPr="003E7EF1">
        <w:rPr>
          <w:rFonts w:ascii="Times New Roman" w:hAnsi="Times New Roman" w:cs="Times New Roman"/>
          <w:sz w:val="24"/>
          <w:szCs w:val="24"/>
        </w:rPr>
        <w:t xml:space="preserve"> is a digital music service that gives its user access to millions of songs. We use movies titles collected in IMDb datasets and Spotify </w:t>
      </w:r>
      <w:r w:rsidR="00BF6B95" w:rsidRPr="003E7EF1">
        <w:rPr>
          <w:rFonts w:ascii="Times New Roman" w:hAnsi="Times New Roman" w:cs="Times New Roman"/>
          <w:sz w:val="24"/>
          <w:szCs w:val="24"/>
        </w:rPr>
        <w:t>API to</w:t>
      </w:r>
      <w:r w:rsidRPr="003E7EF1">
        <w:rPr>
          <w:rFonts w:ascii="Times New Roman" w:hAnsi="Times New Roman" w:cs="Times New Roman"/>
          <w:sz w:val="24"/>
          <w:szCs w:val="24"/>
        </w:rPr>
        <w:t xml:space="preserve"> scrape album data using Spotify search. </w:t>
      </w:r>
    </w:p>
    <w:p w:rsidR="005B31CA" w:rsidRPr="003E7EF1" w:rsidRDefault="003E7EF1" w:rsidP="003E7EF1">
      <w:pPr>
        <w:spacing w:after="120"/>
        <w:contextualSpacing w:val="0"/>
        <w:jc w:val="both"/>
        <w:rPr>
          <w:rFonts w:ascii="Times New Roman" w:hAnsi="Times New Roman" w:cs="Times New Roman"/>
          <w:sz w:val="24"/>
          <w:szCs w:val="24"/>
        </w:rPr>
      </w:pPr>
      <w:r w:rsidRPr="003E7EF1">
        <w:rPr>
          <w:rFonts w:ascii="Times New Roman" w:hAnsi="Times New Roman" w:cs="Times New Roman"/>
          <w:sz w:val="24"/>
          <w:szCs w:val="24"/>
        </w:rPr>
        <w:t xml:space="preserve">In </w:t>
      </w:r>
      <w:r w:rsidRPr="007B1E65">
        <w:rPr>
          <w:rFonts w:ascii="Times New Roman" w:hAnsi="Times New Roman" w:cs="Times New Roman"/>
          <w:i/>
          <w:sz w:val="24"/>
          <w:szCs w:val="24"/>
        </w:rPr>
        <w:t>getTracklist.py</w:t>
      </w:r>
      <w:r w:rsidRPr="003E7EF1">
        <w:rPr>
          <w:rFonts w:ascii="Times New Roman" w:hAnsi="Times New Roman" w:cs="Times New Roman"/>
          <w:sz w:val="24"/>
          <w:szCs w:val="24"/>
        </w:rPr>
        <w:t xml:space="preserve">: we used the movie title in </w:t>
      </w:r>
      <w:r w:rsidRPr="007B1E65">
        <w:rPr>
          <w:rFonts w:ascii="Times New Roman" w:hAnsi="Times New Roman" w:cs="Times New Roman"/>
          <w:i/>
          <w:sz w:val="24"/>
          <w:szCs w:val="24"/>
        </w:rPr>
        <w:t>cleanMVData.csv</w:t>
      </w:r>
      <w:r w:rsidRPr="003E7EF1">
        <w:rPr>
          <w:rFonts w:ascii="Times New Roman" w:hAnsi="Times New Roman" w:cs="Times New Roman"/>
          <w:sz w:val="24"/>
          <w:szCs w:val="24"/>
        </w:rPr>
        <w:t xml:space="preserve"> as </w:t>
      </w:r>
      <w:r w:rsidR="00BF6B95" w:rsidRPr="003E7EF1">
        <w:rPr>
          <w:rFonts w:ascii="Times New Roman" w:hAnsi="Times New Roman" w:cs="Times New Roman"/>
          <w:sz w:val="24"/>
          <w:szCs w:val="24"/>
        </w:rPr>
        <w:t>a searching criterion</w:t>
      </w:r>
      <w:r w:rsidRPr="003E7EF1">
        <w:rPr>
          <w:rFonts w:ascii="Times New Roman" w:hAnsi="Times New Roman" w:cs="Times New Roman"/>
          <w:sz w:val="24"/>
          <w:szCs w:val="24"/>
        </w:rPr>
        <w:t xml:space="preserve"> to find the corresponding soundtrack albums. The search will return multiple results in a </w:t>
      </w:r>
      <w:proofErr w:type="spellStart"/>
      <w:r w:rsidRPr="007B1E65">
        <w:rPr>
          <w:rFonts w:ascii="Times New Roman" w:hAnsi="Times New Roman" w:cs="Times New Roman"/>
          <w:i/>
          <w:sz w:val="24"/>
          <w:szCs w:val="24"/>
        </w:rPr>
        <w:t>json</w:t>
      </w:r>
      <w:proofErr w:type="spellEnd"/>
      <w:r w:rsidRPr="003E7EF1">
        <w:rPr>
          <w:rFonts w:ascii="Times New Roman" w:hAnsi="Times New Roman" w:cs="Times New Roman"/>
          <w:sz w:val="24"/>
          <w:szCs w:val="24"/>
        </w:rPr>
        <w:t xml:space="preserve"> file.  We used the topmost related result and collected the track</w:t>
      </w:r>
      <w:r w:rsidR="004A0FD8">
        <w:rPr>
          <w:rFonts w:ascii="Times New Roman" w:hAnsi="Times New Roman" w:cs="Times New Roman"/>
          <w:sz w:val="24"/>
          <w:szCs w:val="24"/>
        </w:rPr>
        <w:t xml:space="preserve"> </w:t>
      </w:r>
      <w:r w:rsidRPr="003E7EF1">
        <w:rPr>
          <w:rFonts w:ascii="Times New Roman" w:hAnsi="Times New Roman" w:cs="Times New Roman"/>
          <w:sz w:val="24"/>
          <w:szCs w:val="24"/>
        </w:rPr>
        <w:t xml:space="preserve">lists and the corresponding track id of each track in the album. We combined the track name and id with the movie information collected in the last step to create an aggregate data frame and saved it as </w:t>
      </w:r>
      <w:r w:rsidRPr="007B1E65">
        <w:rPr>
          <w:rFonts w:ascii="Times New Roman" w:hAnsi="Times New Roman" w:cs="Times New Roman"/>
          <w:i/>
          <w:sz w:val="24"/>
          <w:szCs w:val="24"/>
        </w:rPr>
        <w:t>tracklist.csv</w:t>
      </w:r>
      <w:r w:rsidRPr="003E7EF1">
        <w:rPr>
          <w:rFonts w:ascii="Times New Roman" w:hAnsi="Times New Roman" w:cs="Times New Roman"/>
          <w:sz w:val="24"/>
          <w:szCs w:val="24"/>
        </w:rPr>
        <w:t>.</w:t>
      </w:r>
    </w:p>
    <w:p w:rsidR="005B31CA" w:rsidRPr="003E7EF1" w:rsidRDefault="003E7EF1" w:rsidP="003E7EF1">
      <w:pPr>
        <w:spacing w:after="120"/>
        <w:contextualSpacing w:val="0"/>
        <w:jc w:val="both"/>
        <w:rPr>
          <w:rFonts w:ascii="Times New Roman" w:hAnsi="Times New Roman" w:cs="Times New Roman"/>
          <w:sz w:val="24"/>
          <w:szCs w:val="24"/>
        </w:rPr>
      </w:pPr>
      <w:r w:rsidRPr="003E7EF1">
        <w:rPr>
          <w:rFonts w:ascii="Times New Roman" w:hAnsi="Times New Roman" w:cs="Times New Roman"/>
          <w:sz w:val="24"/>
          <w:szCs w:val="24"/>
        </w:rPr>
        <w:t xml:space="preserve">In </w:t>
      </w:r>
      <w:r w:rsidRPr="007B1E65">
        <w:rPr>
          <w:rFonts w:ascii="Times New Roman" w:hAnsi="Times New Roman" w:cs="Times New Roman"/>
          <w:i/>
          <w:sz w:val="24"/>
          <w:szCs w:val="24"/>
        </w:rPr>
        <w:t>getFeaturelist.py</w:t>
      </w:r>
      <w:r w:rsidRPr="003E7EF1">
        <w:rPr>
          <w:rFonts w:ascii="Times New Roman" w:hAnsi="Times New Roman" w:cs="Times New Roman"/>
          <w:sz w:val="24"/>
          <w:szCs w:val="24"/>
        </w:rPr>
        <w:t xml:space="preserve">: we used the track ids in </w:t>
      </w:r>
      <w:r w:rsidRPr="007B1E65">
        <w:rPr>
          <w:rFonts w:ascii="Times New Roman" w:hAnsi="Times New Roman" w:cs="Times New Roman"/>
          <w:i/>
          <w:sz w:val="24"/>
          <w:szCs w:val="24"/>
        </w:rPr>
        <w:t>tracklist.csv</w:t>
      </w:r>
      <w:r w:rsidRPr="003E7EF1">
        <w:rPr>
          <w:rFonts w:ascii="Times New Roman" w:hAnsi="Times New Roman" w:cs="Times New Roman"/>
          <w:sz w:val="24"/>
          <w:szCs w:val="24"/>
        </w:rPr>
        <w:t xml:space="preserve"> to scrape feature data of each soundtrack. Our collected information includes acousticness index, danceability index, duration of the soundtrack, energy level, </w:t>
      </w:r>
      <w:proofErr w:type="spellStart"/>
      <w:r w:rsidRPr="003E7EF1">
        <w:rPr>
          <w:rFonts w:ascii="Times New Roman" w:hAnsi="Times New Roman" w:cs="Times New Roman"/>
          <w:sz w:val="24"/>
          <w:szCs w:val="24"/>
        </w:rPr>
        <w:t>instrumentalness</w:t>
      </w:r>
      <w:proofErr w:type="spellEnd"/>
      <w:r w:rsidRPr="003E7EF1">
        <w:rPr>
          <w:rFonts w:ascii="Times New Roman" w:hAnsi="Times New Roman" w:cs="Times New Roman"/>
          <w:sz w:val="24"/>
          <w:szCs w:val="24"/>
        </w:rPr>
        <w:t xml:space="preserve"> index, key signature, liveness index, loudness measure, mode, </w:t>
      </w:r>
      <w:proofErr w:type="spellStart"/>
      <w:r w:rsidRPr="003E7EF1">
        <w:rPr>
          <w:rFonts w:ascii="Times New Roman" w:hAnsi="Times New Roman" w:cs="Times New Roman"/>
          <w:sz w:val="24"/>
          <w:szCs w:val="24"/>
        </w:rPr>
        <w:t>speechiness</w:t>
      </w:r>
      <w:proofErr w:type="spellEnd"/>
      <w:r w:rsidRPr="003E7EF1">
        <w:rPr>
          <w:rFonts w:ascii="Times New Roman" w:hAnsi="Times New Roman" w:cs="Times New Roman"/>
          <w:sz w:val="24"/>
          <w:szCs w:val="24"/>
        </w:rPr>
        <w:t xml:space="preserve"> index, tempo, time signature, valence level, and popularity. Then we saved the data in </w:t>
      </w:r>
      <w:r w:rsidRPr="007B1E65">
        <w:rPr>
          <w:rFonts w:ascii="Times New Roman" w:hAnsi="Times New Roman" w:cs="Times New Roman"/>
          <w:i/>
          <w:sz w:val="24"/>
          <w:szCs w:val="24"/>
        </w:rPr>
        <w:t>feature_list.csv</w:t>
      </w:r>
      <w:r w:rsidRPr="003E7EF1">
        <w:rPr>
          <w:rFonts w:ascii="Times New Roman" w:hAnsi="Times New Roman" w:cs="Times New Roman"/>
          <w:sz w:val="24"/>
          <w:szCs w:val="24"/>
        </w:rPr>
        <w:t xml:space="preserve"> file.  </w:t>
      </w:r>
    </w:p>
    <w:p w:rsidR="005B31CA" w:rsidRPr="003E7EF1" w:rsidRDefault="003E7EF1" w:rsidP="003E7EF1">
      <w:pPr>
        <w:spacing w:after="120"/>
        <w:contextualSpacing w:val="0"/>
        <w:jc w:val="both"/>
        <w:rPr>
          <w:rFonts w:ascii="Times New Roman" w:hAnsi="Times New Roman" w:cs="Times New Roman"/>
          <w:sz w:val="24"/>
          <w:szCs w:val="24"/>
        </w:rPr>
      </w:pPr>
      <w:r w:rsidRPr="003E7EF1">
        <w:rPr>
          <w:rFonts w:ascii="Times New Roman" w:hAnsi="Times New Roman" w:cs="Times New Roman"/>
          <w:sz w:val="24"/>
          <w:szCs w:val="24"/>
        </w:rPr>
        <w:t xml:space="preserve">Finally, we integrated all the data sets into the </w:t>
      </w:r>
      <w:r w:rsidRPr="007B1E65">
        <w:rPr>
          <w:rFonts w:ascii="Times New Roman" w:hAnsi="Times New Roman" w:cs="Times New Roman"/>
          <w:i/>
          <w:sz w:val="24"/>
          <w:szCs w:val="24"/>
        </w:rPr>
        <w:t>full_dataset.csv</w:t>
      </w:r>
      <w:r w:rsidRPr="003E7EF1">
        <w:rPr>
          <w:rFonts w:ascii="Times New Roman" w:hAnsi="Times New Roman" w:cs="Times New Roman"/>
          <w:sz w:val="24"/>
          <w:szCs w:val="24"/>
        </w:rPr>
        <w:t>.</w:t>
      </w:r>
    </w:p>
    <w:p w:rsidR="005B31CA" w:rsidRPr="00BF6B95" w:rsidRDefault="005B31CA">
      <w:pPr>
        <w:contextualSpacing w:val="0"/>
        <w:rPr>
          <w:rFonts w:ascii="Times New Roman" w:hAnsi="Times New Roman" w:cs="Times New Roman"/>
          <w:sz w:val="24"/>
          <w:szCs w:val="24"/>
          <w:highlight w:val="white"/>
        </w:rPr>
      </w:pPr>
    </w:p>
    <w:p w:rsidR="005B31CA" w:rsidRPr="00BF6B95" w:rsidRDefault="002B2D82" w:rsidP="002B2D82">
      <w:pPr>
        <w:pStyle w:val="ListParagraph"/>
        <w:numPr>
          <w:ilvl w:val="0"/>
          <w:numId w:val="4"/>
        </w:numPr>
        <w:contextualSpacing w:val="0"/>
        <w:rPr>
          <w:rFonts w:ascii="Times New Roman" w:hAnsi="Times New Roman" w:cs="Times New Roman"/>
          <w:b/>
          <w:sz w:val="24"/>
          <w:szCs w:val="24"/>
        </w:rPr>
      </w:pPr>
      <w:r>
        <w:rPr>
          <w:rFonts w:ascii="Times New Roman" w:hAnsi="Times New Roman" w:cs="Times New Roman"/>
          <w:b/>
          <w:sz w:val="24"/>
          <w:szCs w:val="24"/>
        </w:rPr>
        <w:t>Dataset and Variable D</w:t>
      </w:r>
      <w:r w:rsidR="003E7EF1" w:rsidRPr="00BF6B95">
        <w:rPr>
          <w:rFonts w:ascii="Times New Roman" w:hAnsi="Times New Roman" w:cs="Times New Roman"/>
          <w:b/>
          <w:sz w:val="24"/>
          <w:szCs w:val="24"/>
        </w:rPr>
        <w:t>escriptions</w:t>
      </w:r>
    </w:p>
    <w:p w:rsidR="005B31CA" w:rsidRPr="00BF6B95" w:rsidRDefault="005B31CA">
      <w:pPr>
        <w:contextualSpacing w:val="0"/>
        <w:rPr>
          <w:rFonts w:ascii="Times New Roman" w:hAnsi="Times New Roman" w:cs="Times New Roman"/>
          <w:b/>
          <w:sz w:val="24"/>
          <w:szCs w:val="24"/>
        </w:rPr>
      </w:pPr>
    </w:p>
    <w:p w:rsidR="005B31CA" w:rsidRDefault="003E7EF1" w:rsidP="004A0FD8">
      <w:pPr>
        <w:spacing w:after="120"/>
        <w:contextualSpacing w:val="0"/>
        <w:jc w:val="both"/>
        <w:rPr>
          <w:rFonts w:ascii="Times New Roman" w:hAnsi="Times New Roman" w:cs="Times New Roman"/>
          <w:sz w:val="24"/>
          <w:szCs w:val="24"/>
        </w:rPr>
      </w:pPr>
      <w:r w:rsidRPr="00BF6B95">
        <w:rPr>
          <w:rFonts w:ascii="Times New Roman" w:hAnsi="Times New Roman" w:cs="Times New Roman"/>
          <w:sz w:val="24"/>
          <w:szCs w:val="24"/>
        </w:rPr>
        <w:t>We have two datasets scraped from IMDb and Spotify separately.</w:t>
      </w:r>
      <w:r w:rsidR="00BF6B95" w:rsidRPr="00BF6B95">
        <w:rPr>
          <w:rFonts w:ascii="Times New Roman" w:hAnsi="Times New Roman" w:cs="Times New Roman"/>
          <w:sz w:val="24"/>
          <w:szCs w:val="24"/>
        </w:rPr>
        <w:t xml:space="preserve"> </w:t>
      </w:r>
      <w:r w:rsidRPr="00BF6B95">
        <w:rPr>
          <w:rFonts w:ascii="Times New Roman" w:hAnsi="Times New Roman" w:cs="Times New Roman"/>
          <w:sz w:val="24"/>
          <w:szCs w:val="24"/>
        </w:rPr>
        <w:t>In the IMDb dataset (</w:t>
      </w:r>
      <w:r w:rsidRPr="003E7EF1">
        <w:rPr>
          <w:rFonts w:ascii="Times New Roman" w:hAnsi="Times New Roman" w:cs="Times New Roman"/>
          <w:sz w:val="24"/>
          <w:szCs w:val="24"/>
        </w:rPr>
        <w:t>cleanMVData.csv</w:t>
      </w:r>
      <w:r w:rsidRPr="00BF6B95">
        <w:rPr>
          <w:rFonts w:ascii="Times New Roman" w:hAnsi="Times New Roman" w:cs="Times New Roman"/>
          <w:sz w:val="24"/>
          <w:szCs w:val="24"/>
        </w:rPr>
        <w:t>)</w:t>
      </w:r>
      <w:r w:rsidR="00716EBC">
        <w:rPr>
          <w:rFonts w:ascii="Times New Roman" w:hAnsi="Times New Roman" w:cs="Times New Roman"/>
          <w:sz w:val="24"/>
          <w:szCs w:val="24"/>
        </w:rPr>
        <w:t>, we h</w:t>
      </w:r>
      <w:r w:rsidR="00BF6B95" w:rsidRPr="00BF6B95">
        <w:rPr>
          <w:rFonts w:ascii="Times New Roman" w:hAnsi="Times New Roman" w:cs="Times New Roman"/>
          <w:sz w:val="24"/>
          <w:szCs w:val="24"/>
        </w:rPr>
        <w:t xml:space="preserve">ave </w:t>
      </w:r>
      <w:r w:rsidRPr="00BF6B95">
        <w:rPr>
          <w:rFonts w:ascii="Times New Roman" w:hAnsi="Times New Roman" w:cs="Times New Roman"/>
          <w:sz w:val="24"/>
          <w:szCs w:val="24"/>
        </w:rPr>
        <w:t>movie gen</w:t>
      </w:r>
      <w:r w:rsidR="00BF6B95">
        <w:rPr>
          <w:rFonts w:ascii="Times New Roman" w:hAnsi="Times New Roman" w:cs="Times New Roman"/>
          <w:sz w:val="24"/>
          <w:szCs w:val="24"/>
        </w:rPr>
        <w:t xml:space="preserve">re, movie revenue, movie rate, </w:t>
      </w:r>
      <w:r w:rsidRPr="00BF6B95">
        <w:rPr>
          <w:rFonts w:ascii="Times New Roman" w:hAnsi="Times New Roman" w:cs="Times New Roman"/>
          <w:sz w:val="24"/>
          <w:szCs w:val="24"/>
        </w:rPr>
        <w:t>runtime, movie title, number of people vote for the rate and year of release from IMDb website. We conducted web scraping on the most popular feature films with soundtracks. The rate of each movie is between 7.0 and 10.0 and has at least 20,000 use</w:t>
      </w:r>
      <w:r w:rsidR="00BF6B95" w:rsidRPr="00BF6B95">
        <w:rPr>
          <w:rFonts w:ascii="Times New Roman" w:hAnsi="Times New Roman" w:cs="Times New Roman"/>
          <w:sz w:val="24"/>
          <w:szCs w:val="24"/>
        </w:rPr>
        <w:t xml:space="preserve">r votes. We will use the rate </w:t>
      </w:r>
      <w:r w:rsidRPr="00BF6B95">
        <w:rPr>
          <w:rFonts w:ascii="Times New Roman" w:hAnsi="Times New Roman" w:cs="Times New Roman"/>
          <w:sz w:val="24"/>
          <w:szCs w:val="24"/>
        </w:rPr>
        <w:t xml:space="preserve">to evaluate the popularity of </w:t>
      </w:r>
      <w:r w:rsidRPr="00BF6B95">
        <w:rPr>
          <w:rFonts w:ascii="Times New Roman" w:hAnsi="Times New Roman" w:cs="Times New Roman"/>
          <w:sz w:val="24"/>
          <w:szCs w:val="24"/>
        </w:rPr>
        <w:lastRenderedPageBreak/>
        <w:t>the movie. In terms of the Spotify dataset, we have detailed information on the attributes of each soundtrack as well as the popularity of these music individually.</w:t>
      </w:r>
    </w:p>
    <w:p w:rsidR="004A0FD8" w:rsidRPr="00BF6B95" w:rsidRDefault="004A0FD8" w:rsidP="004A0FD8">
      <w:pPr>
        <w:spacing w:after="120"/>
        <w:contextualSpacing w:val="0"/>
        <w:jc w:val="both"/>
        <w:rPr>
          <w:rFonts w:ascii="Times New Roman" w:hAnsi="Times New Roman" w:cs="Times New Roman"/>
          <w:sz w:val="24"/>
          <w:szCs w:val="24"/>
        </w:rPr>
      </w:pPr>
    </w:p>
    <w:p w:rsidR="005B31CA" w:rsidRDefault="002B2D82" w:rsidP="002B2D82">
      <w:pPr>
        <w:pStyle w:val="ListParagraph"/>
        <w:numPr>
          <w:ilvl w:val="0"/>
          <w:numId w:val="4"/>
        </w:numPr>
        <w:contextualSpacing w:val="0"/>
        <w:rPr>
          <w:rFonts w:ascii="Times New Roman" w:hAnsi="Times New Roman" w:cs="Times New Roman"/>
          <w:b/>
          <w:sz w:val="24"/>
          <w:szCs w:val="24"/>
        </w:rPr>
      </w:pPr>
      <w:r>
        <w:rPr>
          <w:rFonts w:ascii="Times New Roman" w:hAnsi="Times New Roman" w:cs="Times New Roman"/>
          <w:b/>
          <w:sz w:val="24"/>
          <w:szCs w:val="24"/>
        </w:rPr>
        <w:t>IMDb D</w:t>
      </w:r>
      <w:r w:rsidR="003E7EF1" w:rsidRPr="00BF6B95">
        <w:rPr>
          <w:rFonts w:ascii="Times New Roman" w:hAnsi="Times New Roman" w:cs="Times New Roman"/>
          <w:b/>
          <w:sz w:val="24"/>
          <w:szCs w:val="24"/>
        </w:rPr>
        <w:t>ataset</w:t>
      </w:r>
    </w:p>
    <w:p w:rsidR="004A0FD8" w:rsidRPr="00BF6B95" w:rsidRDefault="004A0FD8">
      <w:pPr>
        <w:contextualSpacing w:val="0"/>
        <w:rPr>
          <w:rFonts w:ascii="Times New Roman" w:hAnsi="Times New Roman" w:cs="Times New Roman"/>
          <w:b/>
          <w:sz w:val="24"/>
          <w:szCs w:val="24"/>
        </w:rPr>
      </w:pPr>
    </w:p>
    <w:p w:rsidR="005B31CA" w:rsidRPr="00BF6B95" w:rsidRDefault="003E7EF1" w:rsidP="003E7EF1">
      <w:pPr>
        <w:spacing w:after="120"/>
        <w:contextualSpacing w:val="0"/>
        <w:jc w:val="both"/>
        <w:rPr>
          <w:rFonts w:ascii="Times New Roman" w:hAnsi="Times New Roman" w:cs="Times New Roman"/>
          <w:sz w:val="24"/>
          <w:szCs w:val="24"/>
        </w:rPr>
      </w:pPr>
      <w:r w:rsidRPr="00172844">
        <w:rPr>
          <w:rFonts w:ascii="Times New Roman" w:hAnsi="Times New Roman" w:cs="Times New Roman"/>
          <w:i/>
          <w:sz w:val="24"/>
          <w:szCs w:val="24"/>
        </w:rPr>
        <w:t>Movie Genre (string)</w:t>
      </w:r>
      <w:r w:rsidRPr="00BF6B95">
        <w:rPr>
          <w:rFonts w:ascii="Times New Roman" w:hAnsi="Times New Roman" w:cs="Times New Roman"/>
          <w:sz w:val="24"/>
          <w:szCs w:val="24"/>
        </w:rPr>
        <w:t>: Type of the movie.</w:t>
      </w:r>
    </w:p>
    <w:p w:rsidR="005B31CA" w:rsidRPr="00BF6B95" w:rsidRDefault="003E7EF1" w:rsidP="003E7EF1">
      <w:pPr>
        <w:spacing w:after="120"/>
        <w:contextualSpacing w:val="0"/>
        <w:jc w:val="both"/>
        <w:rPr>
          <w:rFonts w:ascii="Times New Roman" w:hAnsi="Times New Roman" w:cs="Times New Roman"/>
          <w:sz w:val="24"/>
          <w:szCs w:val="24"/>
        </w:rPr>
      </w:pPr>
      <w:r w:rsidRPr="00172844">
        <w:rPr>
          <w:rFonts w:ascii="Times New Roman" w:hAnsi="Times New Roman" w:cs="Times New Roman"/>
          <w:i/>
          <w:sz w:val="24"/>
          <w:szCs w:val="24"/>
        </w:rPr>
        <w:t>Gross (float)</w:t>
      </w:r>
      <w:r w:rsidRPr="00BF6B95">
        <w:rPr>
          <w:rFonts w:ascii="Times New Roman" w:hAnsi="Times New Roman" w:cs="Times New Roman"/>
          <w:sz w:val="24"/>
          <w:szCs w:val="24"/>
        </w:rPr>
        <w:t xml:space="preserve">: Movie revenue of the movie, in </w:t>
      </w:r>
      <w:r w:rsidR="00BF6B95" w:rsidRPr="00BF6B95">
        <w:rPr>
          <w:rFonts w:ascii="Times New Roman" w:hAnsi="Times New Roman" w:cs="Times New Roman"/>
          <w:sz w:val="24"/>
          <w:szCs w:val="24"/>
        </w:rPr>
        <w:t>millions</w:t>
      </w:r>
      <w:r w:rsidRPr="00BF6B95">
        <w:rPr>
          <w:rFonts w:ascii="Times New Roman" w:hAnsi="Times New Roman" w:cs="Times New Roman"/>
          <w:sz w:val="24"/>
          <w:szCs w:val="24"/>
        </w:rPr>
        <w:t xml:space="preserve"> of </w:t>
      </w:r>
      <w:r w:rsidR="00BF6B95" w:rsidRPr="00BF6B95">
        <w:rPr>
          <w:rFonts w:ascii="Times New Roman" w:hAnsi="Times New Roman" w:cs="Times New Roman"/>
          <w:sz w:val="24"/>
          <w:szCs w:val="24"/>
        </w:rPr>
        <w:t>dollars</w:t>
      </w:r>
      <w:r w:rsidRPr="00BF6B95">
        <w:rPr>
          <w:rFonts w:ascii="Times New Roman" w:hAnsi="Times New Roman" w:cs="Times New Roman"/>
          <w:sz w:val="24"/>
          <w:szCs w:val="24"/>
        </w:rPr>
        <w:t>.</w:t>
      </w:r>
    </w:p>
    <w:p w:rsidR="005B31CA" w:rsidRPr="00BF6B95" w:rsidRDefault="003E7EF1" w:rsidP="003E7EF1">
      <w:pPr>
        <w:spacing w:after="120"/>
        <w:contextualSpacing w:val="0"/>
        <w:jc w:val="both"/>
        <w:rPr>
          <w:rFonts w:ascii="Times New Roman" w:hAnsi="Times New Roman" w:cs="Times New Roman"/>
          <w:sz w:val="24"/>
          <w:szCs w:val="24"/>
        </w:rPr>
      </w:pPr>
      <w:r w:rsidRPr="00172844">
        <w:rPr>
          <w:rFonts w:ascii="Times New Roman" w:hAnsi="Times New Roman" w:cs="Times New Roman"/>
          <w:i/>
          <w:sz w:val="24"/>
          <w:szCs w:val="24"/>
        </w:rPr>
        <w:t>Movie Rate (float)</w:t>
      </w:r>
      <w:r w:rsidRPr="00BF6B95">
        <w:rPr>
          <w:rFonts w:ascii="Times New Roman" w:hAnsi="Times New Roman" w:cs="Times New Roman"/>
          <w:sz w:val="24"/>
          <w:szCs w:val="24"/>
        </w:rPr>
        <w:t>: The rate of the movie by viewers’ voting, with a range between 0 to 10. A larger number means higher rating.</w:t>
      </w:r>
    </w:p>
    <w:p w:rsidR="005B31CA" w:rsidRPr="00BF6B95" w:rsidRDefault="003E7EF1" w:rsidP="003E7EF1">
      <w:pPr>
        <w:spacing w:after="120"/>
        <w:contextualSpacing w:val="0"/>
        <w:jc w:val="both"/>
        <w:rPr>
          <w:rFonts w:ascii="Times New Roman" w:hAnsi="Times New Roman" w:cs="Times New Roman"/>
          <w:sz w:val="24"/>
          <w:szCs w:val="24"/>
        </w:rPr>
      </w:pPr>
      <w:r w:rsidRPr="00172844">
        <w:rPr>
          <w:rFonts w:ascii="Times New Roman" w:hAnsi="Times New Roman" w:cs="Times New Roman"/>
          <w:i/>
          <w:sz w:val="24"/>
          <w:szCs w:val="24"/>
        </w:rPr>
        <w:t>Runtime (integer)</w:t>
      </w:r>
      <w:r w:rsidRPr="00BF6B95">
        <w:rPr>
          <w:rFonts w:ascii="Times New Roman" w:hAnsi="Times New Roman" w:cs="Times New Roman"/>
          <w:sz w:val="24"/>
          <w:szCs w:val="24"/>
        </w:rPr>
        <w:t xml:space="preserve">: </w:t>
      </w:r>
      <w:r w:rsidRPr="003E7EF1">
        <w:rPr>
          <w:rFonts w:ascii="Times New Roman" w:hAnsi="Times New Roman" w:cs="Times New Roman"/>
          <w:sz w:val="24"/>
          <w:szCs w:val="24"/>
        </w:rPr>
        <w:t>The length or duration of the movie, expressed in minutes.</w:t>
      </w:r>
    </w:p>
    <w:p w:rsidR="005B31CA" w:rsidRPr="00BF6B95" w:rsidRDefault="003E7EF1" w:rsidP="003E7EF1">
      <w:pPr>
        <w:spacing w:after="120"/>
        <w:contextualSpacing w:val="0"/>
        <w:jc w:val="both"/>
        <w:rPr>
          <w:rFonts w:ascii="Times New Roman" w:hAnsi="Times New Roman" w:cs="Times New Roman"/>
          <w:sz w:val="24"/>
          <w:szCs w:val="24"/>
        </w:rPr>
      </w:pPr>
      <w:r w:rsidRPr="00172844">
        <w:rPr>
          <w:rFonts w:ascii="Times New Roman" w:hAnsi="Times New Roman" w:cs="Times New Roman"/>
          <w:i/>
          <w:sz w:val="24"/>
          <w:szCs w:val="24"/>
        </w:rPr>
        <w:t>Movie Title (string)</w:t>
      </w:r>
      <w:r w:rsidRPr="00BF6B95">
        <w:rPr>
          <w:rFonts w:ascii="Times New Roman" w:hAnsi="Times New Roman" w:cs="Times New Roman"/>
          <w:sz w:val="24"/>
          <w:szCs w:val="24"/>
        </w:rPr>
        <w:t>: The name of the movie.</w:t>
      </w:r>
    </w:p>
    <w:p w:rsidR="005B31CA" w:rsidRPr="00BF6B95" w:rsidRDefault="003E7EF1" w:rsidP="003E7EF1">
      <w:pPr>
        <w:spacing w:after="120"/>
        <w:contextualSpacing w:val="0"/>
        <w:jc w:val="both"/>
        <w:rPr>
          <w:rFonts w:ascii="Times New Roman" w:hAnsi="Times New Roman" w:cs="Times New Roman"/>
          <w:sz w:val="24"/>
          <w:szCs w:val="24"/>
        </w:rPr>
      </w:pPr>
      <w:r w:rsidRPr="00172844">
        <w:rPr>
          <w:rFonts w:ascii="Times New Roman" w:hAnsi="Times New Roman" w:cs="Times New Roman"/>
          <w:i/>
          <w:sz w:val="24"/>
          <w:szCs w:val="24"/>
        </w:rPr>
        <w:t>Vote (integer)</w:t>
      </w:r>
      <w:r w:rsidRPr="00BF6B95">
        <w:rPr>
          <w:rFonts w:ascii="Times New Roman" w:hAnsi="Times New Roman" w:cs="Times New Roman"/>
          <w:sz w:val="24"/>
          <w:szCs w:val="24"/>
        </w:rPr>
        <w:t>: Number of people vote for the rate.</w:t>
      </w:r>
    </w:p>
    <w:p w:rsidR="002B2D82" w:rsidRDefault="003E7EF1" w:rsidP="004A0FD8">
      <w:pPr>
        <w:spacing w:after="120"/>
        <w:contextualSpacing w:val="0"/>
        <w:jc w:val="both"/>
        <w:rPr>
          <w:rFonts w:ascii="Times New Roman" w:hAnsi="Times New Roman" w:cs="Times New Roman"/>
          <w:sz w:val="24"/>
          <w:szCs w:val="24"/>
        </w:rPr>
      </w:pPr>
      <w:r w:rsidRPr="00172844">
        <w:rPr>
          <w:rFonts w:ascii="Times New Roman" w:hAnsi="Times New Roman" w:cs="Times New Roman"/>
          <w:i/>
          <w:sz w:val="24"/>
          <w:szCs w:val="24"/>
        </w:rPr>
        <w:t>Year (integer)</w:t>
      </w:r>
      <w:r w:rsidRPr="00BF6B95">
        <w:rPr>
          <w:rFonts w:ascii="Times New Roman" w:hAnsi="Times New Roman" w:cs="Times New Roman"/>
          <w:sz w:val="24"/>
          <w:szCs w:val="24"/>
        </w:rPr>
        <w:t xml:space="preserve">: </w:t>
      </w:r>
      <w:r w:rsidRPr="003E7EF1">
        <w:rPr>
          <w:rFonts w:ascii="Times New Roman" w:hAnsi="Times New Roman" w:cs="Times New Roman"/>
          <w:sz w:val="24"/>
          <w:szCs w:val="24"/>
        </w:rPr>
        <w:t>The year when the film is released.</w:t>
      </w:r>
    </w:p>
    <w:p w:rsidR="00172844" w:rsidRPr="00BF6B95" w:rsidRDefault="00172844" w:rsidP="004A0FD8">
      <w:pPr>
        <w:spacing w:after="120"/>
        <w:contextualSpacing w:val="0"/>
        <w:jc w:val="both"/>
        <w:rPr>
          <w:rFonts w:ascii="Times New Roman" w:hAnsi="Times New Roman" w:cs="Times New Roman"/>
          <w:sz w:val="24"/>
          <w:szCs w:val="24"/>
        </w:rPr>
      </w:pPr>
    </w:p>
    <w:p w:rsidR="005B31CA" w:rsidRDefault="003E7EF1" w:rsidP="002B2D82">
      <w:pPr>
        <w:pStyle w:val="ListParagraph"/>
        <w:numPr>
          <w:ilvl w:val="0"/>
          <w:numId w:val="4"/>
        </w:numPr>
        <w:contextualSpacing w:val="0"/>
        <w:rPr>
          <w:rFonts w:ascii="Times New Roman" w:hAnsi="Times New Roman" w:cs="Times New Roman"/>
          <w:b/>
          <w:sz w:val="24"/>
          <w:szCs w:val="24"/>
        </w:rPr>
      </w:pPr>
      <w:r w:rsidRPr="00BF6B95">
        <w:rPr>
          <w:rFonts w:ascii="Times New Roman" w:hAnsi="Times New Roman" w:cs="Times New Roman"/>
          <w:b/>
          <w:sz w:val="24"/>
          <w:szCs w:val="24"/>
        </w:rPr>
        <w:t xml:space="preserve">Soundtrack </w:t>
      </w:r>
      <w:r w:rsidR="002B2D82">
        <w:rPr>
          <w:rFonts w:ascii="Times New Roman" w:hAnsi="Times New Roman" w:cs="Times New Roman"/>
          <w:b/>
          <w:sz w:val="24"/>
          <w:szCs w:val="24"/>
        </w:rPr>
        <w:t>D</w:t>
      </w:r>
      <w:r w:rsidRPr="004A0FD8">
        <w:rPr>
          <w:rFonts w:ascii="Times New Roman" w:hAnsi="Times New Roman" w:cs="Times New Roman"/>
          <w:b/>
          <w:sz w:val="24"/>
          <w:szCs w:val="24"/>
        </w:rPr>
        <w:t>ataset</w:t>
      </w:r>
    </w:p>
    <w:p w:rsidR="004A0FD8" w:rsidRPr="004A0FD8" w:rsidRDefault="004A0FD8">
      <w:pPr>
        <w:contextualSpacing w:val="0"/>
        <w:rPr>
          <w:rFonts w:ascii="Times New Roman" w:hAnsi="Times New Roman" w:cs="Times New Roman"/>
          <w:b/>
          <w:sz w:val="24"/>
          <w:szCs w:val="24"/>
          <w:highlight w:val="yellow"/>
        </w:rPr>
      </w:pPr>
    </w:p>
    <w:p w:rsidR="00172844" w:rsidRDefault="00172844" w:rsidP="003E7EF1">
      <w:pPr>
        <w:spacing w:after="120"/>
        <w:contextualSpacing w:val="0"/>
        <w:jc w:val="both"/>
        <w:rPr>
          <w:rFonts w:ascii="Times New Roman" w:hAnsi="Times New Roman" w:cs="Times New Roman"/>
          <w:sz w:val="24"/>
          <w:szCs w:val="24"/>
        </w:rPr>
      </w:pPr>
      <w:r w:rsidRPr="00172844">
        <w:rPr>
          <w:rFonts w:ascii="Times New Roman" w:hAnsi="Times New Roman" w:cs="Times New Roman"/>
          <w:sz w:val="24"/>
          <w:szCs w:val="24"/>
        </w:rPr>
        <w:t>We then combine the IMDb dataset with the Track Feature Dataset collected on Spotify to get our final Soundtrack Dataset. The desired description of attributes of Soundtrack Dataset after cleaning will be as follows:</w:t>
      </w:r>
    </w:p>
    <w:p w:rsidR="005B31CA" w:rsidRPr="003E7EF1" w:rsidRDefault="003E7EF1" w:rsidP="003E7EF1">
      <w:pPr>
        <w:spacing w:after="120"/>
        <w:contextualSpacing w:val="0"/>
        <w:jc w:val="both"/>
        <w:rPr>
          <w:rFonts w:ascii="Times New Roman" w:hAnsi="Times New Roman" w:cs="Times New Roman"/>
          <w:sz w:val="24"/>
          <w:szCs w:val="24"/>
        </w:rPr>
      </w:pPr>
      <w:r w:rsidRPr="00172844">
        <w:rPr>
          <w:rFonts w:ascii="Times New Roman" w:hAnsi="Times New Roman" w:cs="Times New Roman"/>
          <w:i/>
          <w:sz w:val="24"/>
          <w:szCs w:val="24"/>
        </w:rPr>
        <w:t>Acousticness</w:t>
      </w:r>
      <w:r w:rsidR="00BF6B95" w:rsidRPr="00172844">
        <w:rPr>
          <w:rFonts w:ascii="Times New Roman" w:hAnsi="Times New Roman" w:cs="Times New Roman"/>
          <w:i/>
          <w:sz w:val="24"/>
          <w:szCs w:val="24"/>
        </w:rPr>
        <w:t xml:space="preserve"> (float)</w:t>
      </w:r>
      <w:r w:rsidRPr="00BF6B95">
        <w:rPr>
          <w:rFonts w:ascii="Times New Roman" w:hAnsi="Times New Roman" w:cs="Times New Roman"/>
          <w:sz w:val="24"/>
          <w:szCs w:val="24"/>
        </w:rPr>
        <w:t xml:space="preserve">: </w:t>
      </w:r>
      <w:r w:rsidRPr="003E7EF1">
        <w:rPr>
          <w:rFonts w:ascii="Times New Roman" w:hAnsi="Times New Roman" w:cs="Times New Roman"/>
          <w:sz w:val="24"/>
          <w:szCs w:val="24"/>
        </w:rPr>
        <w:t>A confidence measure from 0.0 to 1.0 of whether the track is acoustic. 1.0 represents high confidence the track is acoustic.</w:t>
      </w:r>
    </w:p>
    <w:p w:rsidR="005B31CA" w:rsidRPr="003E7EF1" w:rsidRDefault="003E7EF1" w:rsidP="003E7EF1">
      <w:pPr>
        <w:spacing w:after="120"/>
        <w:contextualSpacing w:val="0"/>
        <w:jc w:val="both"/>
        <w:rPr>
          <w:rFonts w:ascii="Times New Roman" w:hAnsi="Times New Roman" w:cs="Times New Roman"/>
          <w:sz w:val="24"/>
          <w:szCs w:val="24"/>
        </w:rPr>
      </w:pPr>
      <w:r w:rsidRPr="00172844">
        <w:rPr>
          <w:rFonts w:ascii="Times New Roman" w:hAnsi="Times New Roman" w:cs="Times New Roman"/>
          <w:i/>
          <w:sz w:val="24"/>
          <w:szCs w:val="24"/>
        </w:rPr>
        <w:t>Danceability</w:t>
      </w:r>
      <w:r w:rsidR="00BF6B95" w:rsidRPr="00172844">
        <w:rPr>
          <w:rFonts w:ascii="Times New Roman" w:hAnsi="Times New Roman" w:cs="Times New Roman"/>
          <w:i/>
          <w:sz w:val="24"/>
          <w:szCs w:val="24"/>
        </w:rPr>
        <w:t xml:space="preserve"> </w:t>
      </w:r>
      <w:r w:rsidRPr="00172844">
        <w:rPr>
          <w:rFonts w:ascii="Times New Roman" w:hAnsi="Times New Roman" w:cs="Times New Roman"/>
          <w:i/>
          <w:sz w:val="24"/>
          <w:szCs w:val="24"/>
        </w:rPr>
        <w:t>(float)</w:t>
      </w:r>
      <w:r w:rsidRPr="00BF6B95">
        <w:rPr>
          <w:rFonts w:ascii="Times New Roman" w:hAnsi="Times New Roman" w:cs="Times New Roman"/>
          <w:sz w:val="24"/>
          <w:szCs w:val="24"/>
        </w:rPr>
        <w:t xml:space="preserve">: </w:t>
      </w:r>
      <w:r w:rsidRPr="003E7EF1">
        <w:rPr>
          <w:rFonts w:ascii="Times New Roman" w:hAnsi="Times New Roman" w:cs="Times New Roman"/>
          <w:sz w:val="24"/>
          <w:szCs w:val="24"/>
        </w:rPr>
        <w:t xml:space="preserve"> It describes how suitable a track is for dancing based on a combination of musical elements including tempo, rhythm stability, beat strength, and overall regularity. A value of 0.0 is least danceable and 1.0 is most danceable.</w:t>
      </w:r>
    </w:p>
    <w:p w:rsidR="005B31CA" w:rsidRPr="003E7EF1" w:rsidRDefault="003E7EF1" w:rsidP="003E7EF1">
      <w:pPr>
        <w:spacing w:after="120"/>
        <w:contextualSpacing w:val="0"/>
        <w:jc w:val="both"/>
        <w:rPr>
          <w:rFonts w:ascii="Times New Roman" w:hAnsi="Times New Roman" w:cs="Times New Roman"/>
          <w:sz w:val="24"/>
          <w:szCs w:val="24"/>
        </w:rPr>
      </w:pPr>
      <w:proofErr w:type="spellStart"/>
      <w:r w:rsidRPr="00172844">
        <w:rPr>
          <w:rFonts w:ascii="Times New Roman" w:hAnsi="Times New Roman" w:cs="Times New Roman"/>
          <w:i/>
          <w:sz w:val="24"/>
          <w:szCs w:val="24"/>
        </w:rPr>
        <w:t>Duration_ms</w:t>
      </w:r>
      <w:proofErr w:type="spellEnd"/>
      <w:r w:rsidR="00BF6B95" w:rsidRPr="00172844">
        <w:rPr>
          <w:rFonts w:ascii="Times New Roman" w:hAnsi="Times New Roman" w:cs="Times New Roman"/>
          <w:i/>
          <w:sz w:val="24"/>
          <w:szCs w:val="24"/>
        </w:rPr>
        <w:t xml:space="preserve"> </w:t>
      </w:r>
      <w:r w:rsidRPr="00172844">
        <w:rPr>
          <w:rFonts w:ascii="Times New Roman" w:hAnsi="Times New Roman" w:cs="Times New Roman"/>
          <w:i/>
          <w:sz w:val="24"/>
          <w:szCs w:val="24"/>
        </w:rPr>
        <w:t>(integer)</w:t>
      </w:r>
      <w:r w:rsidRPr="00BF6B95">
        <w:rPr>
          <w:rFonts w:ascii="Times New Roman" w:hAnsi="Times New Roman" w:cs="Times New Roman"/>
          <w:sz w:val="24"/>
          <w:szCs w:val="24"/>
        </w:rPr>
        <w:t xml:space="preserve">: </w:t>
      </w:r>
      <w:r w:rsidRPr="003E7EF1">
        <w:rPr>
          <w:rFonts w:ascii="Times New Roman" w:hAnsi="Times New Roman" w:cs="Times New Roman"/>
          <w:sz w:val="24"/>
          <w:szCs w:val="24"/>
        </w:rPr>
        <w:t>The duration of the track in milliseconds.</w:t>
      </w:r>
    </w:p>
    <w:p w:rsidR="005B31CA" w:rsidRPr="003E7EF1" w:rsidRDefault="003E7EF1" w:rsidP="003E7EF1">
      <w:pPr>
        <w:spacing w:after="120"/>
        <w:contextualSpacing w:val="0"/>
        <w:jc w:val="both"/>
        <w:rPr>
          <w:rFonts w:ascii="Times New Roman" w:hAnsi="Times New Roman" w:cs="Times New Roman"/>
          <w:sz w:val="24"/>
          <w:szCs w:val="24"/>
        </w:rPr>
      </w:pPr>
      <w:r w:rsidRPr="00172844">
        <w:rPr>
          <w:rFonts w:ascii="Times New Roman" w:hAnsi="Times New Roman" w:cs="Times New Roman"/>
          <w:i/>
          <w:sz w:val="24"/>
          <w:szCs w:val="24"/>
        </w:rPr>
        <w:t>Energy</w:t>
      </w:r>
      <w:r w:rsidR="00BF6B95" w:rsidRPr="00172844">
        <w:rPr>
          <w:rFonts w:ascii="Times New Roman" w:hAnsi="Times New Roman" w:cs="Times New Roman"/>
          <w:i/>
          <w:sz w:val="24"/>
          <w:szCs w:val="24"/>
        </w:rPr>
        <w:t xml:space="preserve"> </w:t>
      </w:r>
      <w:r w:rsidRPr="00172844">
        <w:rPr>
          <w:rFonts w:ascii="Times New Roman" w:hAnsi="Times New Roman" w:cs="Times New Roman"/>
          <w:i/>
          <w:sz w:val="24"/>
          <w:szCs w:val="24"/>
        </w:rPr>
        <w:t>(float)</w:t>
      </w:r>
      <w:r w:rsidRPr="00BF6B95">
        <w:rPr>
          <w:rFonts w:ascii="Times New Roman" w:hAnsi="Times New Roman" w:cs="Times New Roman"/>
          <w:sz w:val="24"/>
          <w:szCs w:val="24"/>
        </w:rPr>
        <w:t>:</w:t>
      </w:r>
      <w:r w:rsidR="00BF6B95">
        <w:rPr>
          <w:rFonts w:ascii="Times New Roman" w:hAnsi="Times New Roman" w:cs="Times New Roman"/>
          <w:sz w:val="24"/>
          <w:szCs w:val="24"/>
        </w:rPr>
        <w:t xml:space="preserve"> </w:t>
      </w:r>
      <w:r w:rsidRPr="003E7EF1">
        <w:rPr>
          <w:rFonts w:ascii="Times New Roman" w:hAnsi="Times New Roman" w:cs="Times New Roman"/>
          <w:sz w:val="24"/>
          <w:szCs w:val="24"/>
        </w:rPr>
        <w:t>Energy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p w:rsidR="005B31CA" w:rsidRPr="003E7EF1" w:rsidRDefault="003E7EF1" w:rsidP="003E7EF1">
      <w:pPr>
        <w:spacing w:after="120"/>
        <w:contextualSpacing w:val="0"/>
        <w:jc w:val="both"/>
        <w:rPr>
          <w:rFonts w:ascii="Times New Roman" w:hAnsi="Times New Roman" w:cs="Times New Roman"/>
          <w:sz w:val="24"/>
          <w:szCs w:val="24"/>
        </w:rPr>
      </w:pPr>
      <w:r w:rsidRPr="00172844">
        <w:rPr>
          <w:rFonts w:ascii="Times New Roman" w:hAnsi="Times New Roman" w:cs="Times New Roman"/>
          <w:i/>
          <w:sz w:val="24"/>
          <w:szCs w:val="24"/>
        </w:rPr>
        <w:t>Instrument</w:t>
      </w:r>
      <w:r w:rsidR="00BF6B95" w:rsidRPr="00172844">
        <w:rPr>
          <w:rFonts w:ascii="Times New Roman" w:hAnsi="Times New Roman" w:cs="Times New Roman"/>
          <w:i/>
          <w:sz w:val="24"/>
          <w:szCs w:val="24"/>
        </w:rPr>
        <w:t xml:space="preserve"> </w:t>
      </w:r>
      <w:r w:rsidRPr="00172844">
        <w:rPr>
          <w:rFonts w:ascii="Times New Roman" w:hAnsi="Times New Roman" w:cs="Times New Roman"/>
          <w:i/>
          <w:sz w:val="24"/>
          <w:szCs w:val="24"/>
        </w:rPr>
        <w:t>(float)</w:t>
      </w:r>
      <w:r w:rsidRPr="00BF6B95">
        <w:rPr>
          <w:rFonts w:ascii="Times New Roman" w:hAnsi="Times New Roman" w:cs="Times New Roman"/>
          <w:sz w:val="24"/>
          <w:szCs w:val="24"/>
        </w:rPr>
        <w:t xml:space="preserve">: </w:t>
      </w:r>
      <w:r w:rsidRPr="003E7EF1">
        <w:rPr>
          <w:rFonts w:ascii="Times New Roman" w:hAnsi="Times New Roman" w:cs="Times New Roman"/>
          <w:sz w:val="24"/>
          <w:szCs w:val="24"/>
        </w:rPr>
        <w:t>Predicts whether a track contains no vocals. “Ooh” and “</w:t>
      </w:r>
      <w:proofErr w:type="spellStart"/>
      <w:r w:rsidRPr="003E7EF1">
        <w:rPr>
          <w:rFonts w:ascii="Times New Roman" w:hAnsi="Times New Roman" w:cs="Times New Roman"/>
          <w:sz w:val="24"/>
          <w:szCs w:val="24"/>
        </w:rPr>
        <w:t>aah</w:t>
      </w:r>
      <w:proofErr w:type="spellEnd"/>
      <w:r w:rsidRPr="003E7EF1">
        <w:rPr>
          <w:rFonts w:ascii="Times New Roman" w:hAnsi="Times New Roman" w:cs="Times New Roman"/>
          <w:sz w:val="24"/>
          <w:szCs w:val="24"/>
        </w:rPr>
        <w:t xml:space="preserve">” sounds are treated as instrumental in this context. Rap or spoken word tracks are clearly “vocal”. The closer the </w:t>
      </w:r>
      <w:proofErr w:type="spellStart"/>
      <w:r w:rsidRPr="003E7EF1">
        <w:rPr>
          <w:rFonts w:ascii="Times New Roman" w:hAnsi="Times New Roman" w:cs="Times New Roman"/>
          <w:sz w:val="24"/>
          <w:szCs w:val="24"/>
        </w:rPr>
        <w:t>instrumentalness</w:t>
      </w:r>
      <w:proofErr w:type="spellEnd"/>
      <w:r w:rsidRPr="003E7EF1">
        <w:rPr>
          <w:rFonts w:ascii="Times New Roman" w:hAnsi="Times New Roman" w:cs="Times New Roman"/>
          <w:sz w:val="24"/>
          <w:szCs w:val="24"/>
        </w:rPr>
        <w:t xml:space="preserve"> value is to 1.0, the greater likelihood the track contains no vocal content. Values above 0.5 are intended to represent instrumental tracks, but confidence is higher as the value approaches 1.0.</w:t>
      </w:r>
    </w:p>
    <w:p w:rsidR="005B31CA" w:rsidRPr="003E7EF1" w:rsidRDefault="003E7EF1" w:rsidP="003E7EF1">
      <w:pPr>
        <w:spacing w:after="120"/>
        <w:contextualSpacing w:val="0"/>
        <w:jc w:val="both"/>
        <w:rPr>
          <w:rFonts w:ascii="Times New Roman" w:hAnsi="Times New Roman" w:cs="Times New Roman"/>
          <w:sz w:val="24"/>
          <w:szCs w:val="24"/>
        </w:rPr>
      </w:pPr>
      <w:r w:rsidRPr="00172844">
        <w:rPr>
          <w:rFonts w:ascii="Times New Roman" w:hAnsi="Times New Roman" w:cs="Times New Roman"/>
          <w:i/>
          <w:sz w:val="24"/>
          <w:szCs w:val="24"/>
        </w:rPr>
        <w:lastRenderedPageBreak/>
        <w:t>Key (integer)</w:t>
      </w:r>
      <w:r w:rsidRPr="00BF6B95">
        <w:rPr>
          <w:rFonts w:ascii="Times New Roman" w:hAnsi="Times New Roman" w:cs="Times New Roman"/>
          <w:sz w:val="24"/>
          <w:szCs w:val="24"/>
        </w:rPr>
        <w:t>:</w:t>
      </w:r>
      <w:r w:rsidR="00BF6B95">
        <w:rPr>
          <w:rFonts w:ascii="Times New Roman" w:hAnsi="Times New Roman" w:cs="Times New Roman"/>
          <w:sz w:val="24"/>
          <w:szCs w:val="24"/>
        </w:rPr>
        <w:t xml:space="preserve"> </w:t>
      </w:r>
      <w:r w:rsidRPr="003E7EF1">
        <w:rPr>
          <w:rFonts w:ascii="Times New Roman" w:hAnsi="Times New Roman" w:cs="Times New Roman"/>
          <w:sz w:val="24"/>
          <w:szCs w:val="24"/>
        </w:rPr>
        <w:t xml:space="preserve">The key the track is in. Integers map to pitches using standard Pitch Class </w:t>
      </w:r>
      <w:proofErr w:type="gramStart"/>
      <w:r w:rsidRPr="003E7EF1">
        <w:rPr>
          <w:rFonts w:ascii="Times New Roman" w:hAnsi="Times New Roman" w:cs="Times New Roman"/>
          <w:sz w:val="24"/>
          <w:szCs w:val="24"/>
        </w:rPr>
        <w:t>notation .</w:t>
      </w:r>
      <w:proofErr w:type="gramEnd"/>
      <w:r w:rsidRPr="003E7EF1">
        <w:rPr>
          <w:rFonts w:ascii="Times New Roman" w:hAnsi="Times New Roman" w:cs="Times New Roman"/>
          <w:sz w:val="24"/>
          <w:szCs w:val="24"/>
        </w:rPr>
        <w:t xml:space="preserve"> E.g. 0 = C, 1 = C♯/D</w:t>
      </w:r>
      <w:r w:rsidRPr="003E7EF1">
        <w:rPr>
          <w:rFonts w:ascii="Segoe UI Symbol" w:hAnsi="Segoe UI Symbol" w:cs="Segoe UI Symbol"/>
          <w:sz w:val="24"/>
          <w:szCs w:val="24"/>
        </w:rPr>
        <w:t>♭</w:t>
      </w:r>
      <w:r w:rsidRPr="003E7EF1">
        <w:rPr>
          <w:rFonts w:ascii="Times New Roman" w:hAnsi="Times New Roman" w:cs="Times New Roman"/>
          <w:sz w:val="24"/>
          <w:szCs w:val="24"/>
        </w:rPr>
        <w:t>, 2 = D, and so on.</w:t>
      </w:r>
    </w:p>
    <w:p w:rsidR="005B31CA" w:rsidRPr="003E7EF1" w:rsidRDefault="003E7EF1" w:rsidP="003E7EF1">
      <w:pPr>
        <w:spacing w:after="120"/>
        <w:contextualSpacing w:val="0"/>
        <w:jc w:val="both"/>
        <w:rPr>
          <w:rFonts w:ascii="Times New Roman" w:hAnsi="Times New Roman" w:cs="Times New Roman"/>
          <w:sz w:val="24"/>
          <w:szCs w:val="24"/>
        </w:rPr>
      </w:pPr>
      <w:r w:rsidRPr="00172844">
        <w:rPr>
          <w:rFonts w:ascii="Times New Roman" w:hAnsi="Times New Roman" w:cs="Times New Roman"/>
          <w:i/>
          <w:sz w:val="24"/>
          <w:szCs w:val="24"/>
        </w:rPr>
        <w:t>Liveness (float)</w:t>
      </w:r>
      <w:r w:rsidRPr="00BF6B95">
        <w:rPr>
          <w:rFonts w:ascii="Times New Roman" w:hAnsi="Times New Roman" w:cs="Times New Roman"/>
          <w:sz w:val="24"/>
          <w:szCs w:val="24"/>
        </w:rPr>
        <w:t>:</w:t>
      </w:r>
      <w:r w:rsidR="00BF6B95">
        <w:rPr>
          <w:rFonts w:ascii="Times New Roman" w:hAnsi="Times New Roman" w:cs="Times New Roman"/>
          <w:sz w:val="24"/>
          <w:szCs w:val="24"/>
        </w:rPr>
        <w:t xml:space="preserve"> </w:t>
      </w:r>
      <w:r w:rsidRPr="003E7EF1">
        <w:rPr>
          <w:rFonts w:ascii="Times New Roman" w:hAnsi="Times New Roman" w:cs="Times New Roman"/>
          <w:sz w:val="24"/>
          <w:szCs w:val="24"/>
        </w:rPr>
        <w:t>Detects the presence of an audience in the recording. Higher liveness values represent an increased probability that the track was performed live. A value above 0.8 provides strong likelihood that the track is live.</w:t>
      </w:r>
    </w:p>
    <w:p w:rsidR="005B31CA" w:rsidRPr="003E7EF1" w:rsidRDefault="003E7EF1" w:rsidP="003E7EF1">
      <w:pPr>
        <w:spacing w:after="120"/>
        <w:contextualSpacing w:val="0"/>
        <w:jc w:val="both"/>
        <w:rPr>
          <w:rFonts w:ascii="Times New Roman" w:hAnsi="Times New Roman" w:cs="Times New Roman"/>
          <w:sz w:val="24"/>
          <w:szCs w:val="24"/>
        </w:rPr>
      </w:pPr>
      <w:r w:rsidRPr="00172844">
        <w:rPr>
          <w:rFonts w:ascii="Times New Roman" w:hAnsi="Times New Roman" w:cs="Times New Roman"/>
          <w:i/>
          <w:sz w:val="24"/>
          <w:szCs w:val="24"/>
        </w:rPr>
        <w:t>Loudness (float)</w:t>
      </w:r>
      <w:r w:rsidRPr="00BF6B95">
        <w:rPr>
          <w:rFonts w:ascii="Times New Roman" w:hAnsi="Times New Roman" w:cs="Times New Roman"/>
          <w:sz w:val="24"/>
          <w:szCs w:val="24"/>
        </w:rPr>
        <w:t xml:space="preserve">: </w:t>
      </w:r>
      <w:r w:rsidRPr="003E7EF1">
        <w:rPr>
          <w:rFonts w:ascii="Times New Roman" w:hAnsi="Times New Roman" w:cs="Times New Roman"/>
          <w:sz w:val="24"/>
          <w:szCs w:val="24"/>
        </w:rPr>
        <w:t>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 range between -60 and 0 db.</w:t>
      </w:r>
    </w:p>
    <w:p w:rsidR="005B31CA" w:rsidRPr="003E7EF1" w:rsidRDefault="003E7EF1" w:rsidP="003E7EF1">
      <w:pPr>
        <w:spacing w:after="120"/>
        <w:contextualSpacing w:val="0"/>
        <w:jc w:val="both"/>
        <w:rPr>
          <w:rFonts w:ascii="Times New Roman" w:hAnsi="Times New Roman" w:cs="Times New Roman"/>
          <w:sz w:val="24"/>
          <w:szCs w:val="24"/>
        </w:rPr>
      </w:pPr>
      <w:r w:rsidRPr="00172844">
        <w:rPr>
          <w:rFonts w:ascii="Times New Roman" w:hAnsi="Times New Roman" w:cs="Times New Roman"/>
          <w:i/>
          <w:sz w:val="24"/>
          <w:szCs w:val="24"/>
        </w:rPr>
        <w:t>Mode (integer)</w:t>
      </w:r>
      <w:r w:rsidRPr="00BF6B95">
        <w:rPr>
          <w:rFonts w:ascii="Times New Roman" w:hAnsi="Times New Roman" w:cs="Times New Roman"/>
          <w:sz w:val="24"/>
          <w:szCs w:val="24"/>
        </w:rPr>
        <w:t xml:space="preserve">: </w:t>
      </w:r>
      <w:r w:rsidRPr="003E7EF1">
        <w:rPr>
          <w:rFonts w:ascii="Times New Roman" w:hAnsi="Times New Roman" w:cs="Times New Roman"/>
          <w:sz w:val="24"/>
          <w:szCs w:val="24"/>
        </w:rPr>
        <w:t>Mode indicates the modality (major or minor) of a track, the type of scale from which its melodic content is derived. Major is represented by 1 and minor is 0.</w:t>
      </w:r>
    </w:p>
    <w:p w:rsidR="005B31CA" w:rsidRPr="003E7EF1" w:rsidRDefault="003E7EF1" w:rsidP="003E7EF1">
      <w:pPr>
        <w:spacing w:after="120"/>
        <w:contextualSpacing w:val="0"/>
        <w:jc w:val="both"/>
        <w:rPr>
          <w:rFonts w:ascii="Times New Roman" w:hAnsi="Times New Roman" w:cs="Times New Roman"/>
          <w:sz w:val="24"/>
          <w:szCs w:val="24"/>
        </w:rPr>
      </w:pPr>
      <w:proofErr w:type="spellStart"/>
      <w:r w:rsidRPr="00172844">
        <w:rPr>
          <w:rFonts w:ascii="Times New Roman" w:hAnsi="Times New Roman" w:cs="Times New Roman"/>
          <w:i/>
          <w:sz w:val="24"/>
          <w:szCs w:val="24"/>
        </w:rPr>
        <w:t>Speechness</w:t>
      </w:r>
      <w:proofErr w:type="spellEnd"/>
      <w:r w:rsidRPr="00172844">
        <w:rPr>
          <w:rFonts w:ascii="Times New Roman" w:hAnsi="Times New Roman" w:cs="Times New Roman"/>
          <w:i/>
          <w:sz w:val="24"/>
          <w:szCs w:val="24"/>
        </w:rPr>
        <w:t xml:space="preserve"> (float)</w:t>
      </w:r>
      <w:r w:rsidRPr="00BF6B95">
        <w:rPr>
          <w:rFonts w:ascii="Times New Roman" w:hAnsi="Times New Roman" w:cs="Times New Roman"/>
          <w:sz w:val="24"/>
          <w:szCs w:val="24"/>
        </w:rPr>
        <w:t xml:space="preserve">: </w:t>
      </w:r>
      <w:proofErr w:type="spellStart"/>
      <w:r w:rsidRPr="003E7EF1">
        <w:rPr>
          <w:rFonts w:ascii="Times New Roman" w:hAnsi="Times New Roman" w:cs="Times New Roman"/>
          <w:sz w:val="24"/>
          <w:szCs w:val="24"/>
        </w:rPr>
        <w:t>Speechiness</w:t>
      </w:r>
      <w:proofErr w:type="spellEnd"/>
      <w:r w:rsidRPr="003E7EF1">
        <w:rPr>
          <w:rFonts w:ascii="Times New Roman" w:hAnsi="Times New Roman" w:cs="Times New Roman"/>
          <w:sz w:val="24"/>
          <w:szCs w:val="24"/>
        </w:rPr>
        <w:t xml:space="preserve"> detects the presence of spoken words in a track. The more exclusively speech-like the recording (e.g.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rsidR="005B31CA" w:rsidRPr="003E7EF1" w:rsidRDefault="003E7EF1" w:rsidP="003E7EF1">
      <w:pPr>
        <w:spacing w:after="120"/>
        <w:contextualSpacing w:val="0"/>
        <w:jc w:val="both"/>
        <w:rPr>
          <w:rFonts w:ascii="Times New Roman" w:hAnsi="Times New Roman" w:cs="Times New Roman"/>
          <w:sz w:val="24"/>
          <w:szCs w:val="24"/>
        </w:rPr>
      </w:pPr>
      <w:r w:rsidRPr="00172844">
        <w:rPr>
          <w:rFonts w:ascii="Times New Roman" w:hAnsi="Times New Roman" w:cs="Times New Roman"/>
          <w:i/>
          <w:sz w:val="24"/>
          <w:szCs w:val="24"/>
        </w:rPr>
        <w:t>Tempo (float)</w:t>
      </w:r>
      <w:r w:rsidRPr="00BF6B95">
        <w:rPr>
          <w:rFonts w:ascii="Times New Roman" w:hAnsi="Times New Roman" w:cs="Times New Roman"/>
          <w:sz w:val="24"/>
          <w:szCs w:val="24"/>
        </w:rPr>
        <w:t xml:space="preserve">: </w:t>
      </w:r>
      <w:r w:rsidRPr="003E7EF1">
        <w:rPr>
          <w:rFonts w:ascii="Times New Roman" w:hAnsi="Times New Roman" w:cs="Times New Roman"/>
          <w:sz w:val="24"/>
          <w:szCs w:val="24"/>
        </w:rPr>
        <w:t>The overall estimated tempo of a track in beats per minute (BPM). In musical terminology, tempo is the speed or pace of a given piece and derives directly from the average beat duration.</w:t>
      </w:r>
    </w:p>
    <w:p w:rsidR="005B31CA" w:rsidRPr="003E7EF1" w:rsidRDefault="003E7EF1" w:rsidP="003E7EF1">
      <w:pPr>
        <w:spacing w:after="120"/>
        <w:contextualSpacing w:val="0"/>
        <w:jc w:val="both"/>
        <w:rPr>
          <w:rFonts w:ascii="Times New Roman" w:hAnsi="Times New Roman" w:cs="Times New Roman"/>
          <w:sz w:val="24"/>
          <w:szCs w:val="24"/>
        </w:rPr>
      </w:pPr>
      <w:proofErr w:type="spellStart"/>
      <w:r w:rsidRPr="00172844">
        <w:rPr>
          <w:rFonts w:ascii="Times New Roman" w:hAnsi="Times New Roman" w:cs="Times New Roman"/>
          <w:i/>
          <w:sz w:val="24"/>
          <w:szCs w:val="24"/>
        </w:rPr>
        <w:t>Time_signature</w:t>
      </w:r>
      <w:proofErr w:type="spellEnd"/>
      <w:r w:rsidRPr="00172844">
        <w:rPr>
          <w:rFonts w:ascii="Times New Roman" w:hAnsi="Times New Roman" w:cs="Times New Roman"/>
          <w:i/>
          <w:sz w:val="24"/>
          <w:szCs w:val="24"/>
        </w:rPr>
        <w:t xml:space="preserve"> (float)</w:t>
      </w:r>
      <w:r w:rsidRPr="00BF6B95">
        <w:rPr>
          <w:rFonts w:ascii="Times New Roman" w:hAnsi="Times New Roman" w:cs="Times New Roman"/>
          <w:sz w:val="24"/>
          <w:szCs w:val="24"/>
        </w:rPr>
        <w:t xml:space="preserve">: </w:t>
      </w:r>
      <w:r w:rsidRPr="003E7EF1">
        <w:rPr>
          <w:rFonts w:ascii="Times New Roman" w:hAnsi="Times New Roman" w:cs="Times New Roman"/>
          <w:sz w:val="24"/>
          <w:szCs w:val="24"/>
        </w:rPr>
        <w:t>An estimated overall time signature of a track. The time signature (meter) is a notational convention to specify how many beats are in each bar (or measure).</w:t>
      </w:r>
    </w:p>
    <w:p w:rsidR="005B31CA" w:rsidRPr="003E7EF1" w:rsidRDefault="003E7EF1" w:rsidP="003E7EF1">
      <w:pPr>
        <w:spacing w:after="120"/>
        <w:contextualSpacing w:val="0"/>
        <w:jc w:val="both"/>
        <w:rPr>
          <w:rFonts w:ascii="Times New Roman" w:hAnsi="Times New Roman" w:cs="Times New Roman"/>
          <w:sz w:val="24"/>
          <w:szCs w:val="24"/>
        </w:rPr>
      </w:pPr>
      <w:r w:rsidRPr="00172844">
        <w:rPr>
          <w:rFonts w:ascii="Times New Roman" w:hAnsi="Times New Roman" w:cs="Times New Roman"/>
          <w:i/>
          <w:sz w:val="24"/>
          <w:szCs w:val="24"/>
        </w:rPr>
        <w:t>Valence (float)</w:t>
      </w:r>
      <w:r w:rsidRPr="00BF6B95">
        <w:rPr>
          <w:rFonts w:ascii="Times New Roman" w:hAnsi="Times New Roman" w:cs="Times New Roman"/>
          <w:sz w:val="24"/>
          <w:szCs w:val="24"/>
        </w:rPr>
        <w:t xml:space="preserve">: </w:t>
      </w:r>
      <w:r w:rsidRPr="003E7EF1">
        <w:rPr>
          <w:rFonts w:ascii="Times New Roman" w:hAnsi="Times New Roman" w:cs="Times New Roman"/>
          <w:sz w:val="24"/>
          <w:szCs w:val="24"/>
        </w:rPr>
        <w:t>A measure from 0.0 to 1.0 describing the musical positiveness conveyed by a track. Tracks with high valence sound more positive (e.g. happy, cheerful, euphoric), while tracks with low valence sound more negative (e.g. sad, depressed, angry).</w:t>
      </w:r>
    </w:p>
    <w:p w:rsidR="005B31CA" w:rsidRPr="003E7EF1" w:rsidRDefault="003E7EF1" w:rsidP="003E7EF1">
      <w:pPr>
        <w:spacing w:after="120"/>
        <w:contextualSpacing w:val="0"/>
        <w:jc w:val="both"/>
        <w:rPr>
          <w:rFonts w:ascii="Times New Roman" w:hAnsi="Times New Roman" w:cs="Times New Roman"/>
          <w:sz w:val="24"/>
          <w:szCs w:val="24"/>
        </w:rPr>
      </w:pPr>
      <w:r w:rsidRPr="00172844">
        <w:rPr>
          <w:rFonts w:ascii="Times New Roman" w:hAnsi="Times New Roman" w:cs="Times New Roman"/>
          <w:i/>
          <w:sz w:val="24"/>
          <w:szCs w:val="24"/>
        </w:rPr>
        <w:t>Popularity (integer)</w:t>
      </w:r>
      <w:r w:rsidRPr="00BF6B95">
        <w:rPr>
          <w:rFonts w:ascii="Times New Roman" w:hAnsi="Times New Roman" w:cs="Times New Roman"/>
          <w:sz w:val="24"/>
          <w:szCs w:val="24"/>
        </w:rPr>
        <w:t xml:space="preserve">: </w:t>
      </w:r>
      <w:r w:rsidRPr="003E7EF1">
        <w:rPr>
          <w:rFonts w:ascii="Times New Roman" w:hAnsi="Times New Roman" w:cs="Times New Roman"/>
          <w:sz w:val="24"/>
          <w:szCs w:val="24"/>
        </w:rPr>
        <w:t>The popularity of the track. The value will be between 0 and 100, with 100 being the most popular.</w:t>
      </w:r>
    </w:p>
    <w:p w:rsidR="005B31CA" w:rsidRPr="00BF6B95" w:rsidRDefault="003E7EF1" w:rsidP="003E7EF1">
      <w:pPr>
        <w:spacing w:after="120"/>
        <w:contextualSpacing w:val="0"/>
        <w:jc w:val="both"/>
        <w:rPr>
          <w:rFonts w:ascii="Times New Roman" w:hAnsi="Times New Roman" w:cs="Times New Roman"/>
          <w:sz w:val="24"/>
          <w:szCs w:val="24"/>
        </w:rPr>
      </w:pPr>
      <w:proofErr w:type="spellStart"/>
      <w:r w:rsidRPr="00172844">
        <w:rPr>
          <w:rFonts w:ascii="Times New Roman" w:hAnsi="Times New Roman" w:cs="Times New Roman"/>
          <w:i/>
          <w:sz w:val="24"/>
          <w:szCs w:val="24"/>
        </w:rPr>
        <w:t>Track_name</w:t>
      </w:r>
      <w:proofErr w:type="spellEnd"/>
      <w:r w:rsidRPr="00172844">
        <w:rPr>
          <w:rFonts w:ascii="Times New Roman" w:hAnsi="Times New Roman" w:cs="Times New Roman"/>
          <w:i/>
          <w:sz w:val="24"/>
          <w:szCs w:val="24"/>
        </w:rPr>
        <w:t xml:space="preserve"> (object)</w:t>
      </w:r>
      <w:r w:rsidRPr="00BF6B95">
        <w:rPr>
          <w:rFonts w:ascii="Times New Roman" w:hAnsi="Times New Roman" w:cs="Times New Roman"/>
          <w:sz w:val="24"/>
          <w:szCs w:val="24"/>
        </w:rPr>
        <w:t>:  The name of the track</w:t>
      </w:r>
    </w:p>
    <w:p w:rsidR="005B31CA" w:rsidRPr="003E7EF1" w:rsidRDefault="003E7EF1" w:rsidP="003E7EF1">
      <w:pPr>
        <w:spacing w:after="120"/>
        <w:contextualSpacing w:val="0"/>
        <w:jc w:val="both"/>
        <w:rPr>
          <w:rFonts w:ascii="Times New Roman" w:hAnsi="Times New Roman" w:cs="Times New Roman"/>
          <w:sz w:val="24"/>
          <w:szCs w:val="24"/>
        </w:rPr>
      </w:pPr>
      <w:proofErr w:type="spellStart"/>
      <w:r w:rsidRPr="00172844">
        <w:rPr>
          <w:rFonts w:ascii="Times New Roman" w:hAnsi="Times New Roman" w:cs="Times New Roman"/>
          <w:i/>
          <w:sz w:val="24"/>
          <w:szCs w:val="24"/>
        </w:rPr>
        <w:t>Track_ID</w:t>
      </w:r>
      <w:proofErr w:type="spellEnd"/>
      <w:r w:rsidRPr="00172844">
        <w:rPr>
          <w:rFonts w:ascii="Times New Roman" w:hAnsi="Times New Roman" w:cs="Times New Roman"/>
          <w:i/>
          <w:sz w:val="24"/>
          <w:szCs w:val="24"/>
        </w:rPr>
        <w:t xml:space="preserve"> (object)</w:t>
      </w:r>
      <w:r w:rsidRPr="00BF6B95">
        <w:rPr>
          <w:rFonts w:ascii="Times New Roman" w:hAnsi="Times New Roman" w:cs="Times New Roman"/>
          <w:sz w:val="24"/>
          <w:szCs w:val="24"/>
        </w:rPr>
        <w:t xml:space="preserve">: </w:t>
      </w:r>
      <w:r w:rsidRPr="003E7EF1">
        <w:rPr>
          <w:rFonts w:ascii="Times New Roman" w:hAnsi="Times New Roman" w:cs="Times New Roman"/>
          <w:sz w:val="24"/>
          <w:szCs w:val="24"/>
        </w:rPr>
        <w:t>The Spotify ID for the track</w:t>
      </w:r>
    </w:p>
    <w:p w:rsidR="005B31CA" w:rsidRPr="003E7EF1" w:rsidRDefault="003E7EF1" w:rsidP="003E7EF1">
      <w:pPr>
        <w:spacing w:after="120"/>
        <w:contextualSpacing w:val="0"/>
        <w:jc w:val="both"/>
        <w:rPr>
          <w:rFonts w:ascii="Times New Roman" w:hAnsi="Times New Roman" w:cs="Times New Roman"/>
          <w:sz w:val="24"/>
          <w:szCs w:val="24"/>
        </w:rPr>
      </w:pPr>
      <w:proofErr w:type="spellStart"/>
      <w:r w:rsidRPr="00172844">
        <w:rPr>
          <w:rFonts w:ascii="Times New Roman" w:hAnsi="Times New Roman" w:cs="Times New Roman"/>
          <w:i/>
          <w:sz w:val="24"/>
          <w:szCs w:val="24"/>
        </w:rPr>
        <w:t>Album_name</w:t>
      </w:r>
      <w:proofErr w:type="spellEnd"/>
      <w:r w:rsidRPr="00172844">
        <w:rPr>
          <w:rFonts w:ascii="Times New Roman" w:hAnsi="Times New Roman" w:cs="Times New Roman"/>
          <w:i/>
          <w:sz w:val="24"/>
          <w:szCs w:val="24"/>
        </w:rPr>
        <w:t xml:space="preserve"> (object)</w:t>
      </w:r>
      <w:r w:rsidRPr="00BF6B95">
        <w:rPr>
          <w:rFonts w:ascii="Times New Roman" w:hAnsi="Times New Roman" w:cs="Times New Roman"/>
          <w:sz w:val="24"/>
          <w:szCs w:val="24"/>
        </w:rPr>
        <w:t xml:space="preserve">: </w:t>
      </w:r>
      <w:r w:rsidRPr="003E7EF1">
        <w:rPr>
          <w:rFonts w:ascii="Times New Roman" w:hAnsi="Times New Roman" w:cs="Times New Roman"/>
          <w:sz w:val="24"/>
          <w:szCs w:val="24"/>
        </w:rPr>
        <w:t xml:space="preserve">The album on which the track appears. </w:t>
      </w:r>
    </w:p>
    <w:p w:rsidR="005B31CA" w:rsidRPr="00BF6B95" w:rsidRDefault="003E7EF1" w:rsidP="003E7EF1">
      <w:pPr>
        <w:spacing w:after="120"/>
        <w:contextualSpacing w:val="0"/>
        <w:jc w:val="both"/>
        <w:rPr>
          <w:rFonts w:ascii="Times New Roman" w:hAnsi="Times New Roman" w:cs="Times New Roman"/>
          <w:sz w:val="24"/>
          <w:szCs w:val="24"/>
        </w:rPr>
      </w:pPr>
      <w:proofErr w:type="spellStart"/>
      <w:r w:rsidRPr="00172844">
        <w:rPr>
          <w:rFonts w:ascii="Times New Roman" w:hAnsi="Times New Roman" w:cs="Times New Roman"/>
          <w:i/>
          <w:sz w:val="24"/>
          <w:szCs w:val="24"/>
        </w:rPr>
        <w:t>Album_ID</w:t>
      </w:r>
      <w:proofErr w:type="spellEnd"/>
      <w:r w:rsidRPr="00172844">
        <w:rPr>
          <w:rFonts w:ascii="Times New Roman" w:hAnsi="Times New Roman" w:cs="Times New Roman"/>
          <w:i/>
          <w:sz w:val="24"/>
          <w:szCs w:val="24"/>
        </w:rPr>
        <w:t xml:space="preserve"> (object)</w:t>
      </w:r>
      <w:r w:rsidRPr="00BF6B95">
        <w:rPr>
          <w:rFonts w:ascii="Times New Roman" w:hAnsi="Times New Roman" w:cs="Times New Roman"/>
          <w:sz w:val="24"/>
          <w:szCs w:val="24"/>
        </w:rPr>
        <w:t>: The Spotify ID for the album</w:t>
      </w:r>
    </w:p>
    <w:p w:rsidR="005B31CA" w:rsidRPr="00BF6B95" w:rsidRDefault="003E7EF1" w:rsidP="003E7EF1">
      <w:pPr>
        <w:spacing w:after="120"/>
        <w:contextualSpacing w:val="0"/>
        <w:jc w:val="both"/>
        <w:rPr>
          <w:rFonts w:ascii="Times New Roman" w:hAnsi="Times New Roman" w:cs="Times New Roman"/>
          <w:sz w:val="24"/>
          <w:szCs w:val="24"/>
        </w:rPr>
      </w:pPr>
      <w:proofErr w:type="spellStart"/>
      <w:r w:rsidRPr="00172844">
        <w:rPr>
          <w:rFonts w:ascii="Times New Roman" w:hAnsi="Times New Roman" w:cs="Times New Roman"/>
          <w:i/>
          <w:sz w:val="24"/>
          <w:szCs w:val="24"/>
        </w:rPr>
        <w:t>Movie_name</w:t>
      </w:r>
      <w:proofErr w:type="spellEnd"/>
      <w:r w:rsidRPr="00172844">
        <w:rPr>
          <w:rFonts w:ascii="Times New Roman" w:hAnsi="Times New Roman" w:cs="Times New Roman"/>
          <w:i/>
          <w:sz w:val="24"/>
          <w:szCs w:val="24"/>
        </w:rPr>
        <w:t xml:space="preserve"> (object)</w:t>
      </w:r>
      <w:r w:rsidRPr="00BF6B95">
        <w:rPr>
          <w:rFonts w:ascii="Times New Roman" w:hAnsi="Times New Roman" w:cs="Times New Roman"/>
          <w:sz w:val="24"/>
          <w:szCs w:val="24"/>
        </w:rPr>
        <w:t>: The name of the movie</w:t>
      </w:r>
    </w:p>
    <w:p w:rsidR="005B31CA" w:rsidRPr="00BF6B95" w:rsidRDefault="003E7EF1" w:rsidP="003E7EF1">
      <w:pPr>
        <w:spacing w:after="120"/>
        <w:contextualSpacing w:val="0"/>
        <w:jc w:val="both"/>
        <w:rPr>
          <w:rFonts w:ascii="Times New Roman" w:hAnsi="Times New Roman" w:cs="Times New Roman"/>
          <w:sz w:val="24"/>
          <w:szCs w:val="24"/>
        </w:rPr>
      </w:pPr>
      <w:proofErr w:type="spellStart"/>
      <w:r w:rsidRPr="00172844">
        <w:rPr>
          <w:rFonts w:ascii="Times New Roman" w:hAnsi="Times New Roman" w:cs="Times New Roman"/>
          <w:i/>
          <w:sz w:val="24"/>
          <w:szCs w:val="24"/>
        </w:rPr>
        <w:t>Movie_genre</w:t>
      </w:r>
      <w:proofErr w:type="spellEnd"/>
      <w:r w:rsidRPr="00172844">
        <w:rPr>
          <w:rFonts w:ascii="Times New Roman" w:hAnsi="Times New Roman" w:cs="Times New Roman"/>
          <w:i/>
          <w:sz w:val="24"/>
          <w:szCs w:val="24"/>
        </w:rPr>
        <w:t xml:space="preserve"> (object)</w:t>
      </w:r>
      <w:r w:rsidRPr="00BF6B95">
        <w:rPr>
          <w:rFonts w:ascii="Times New Roman" w:hAnsi="Times New Roman" w:cs="Times New Roman"/>
          <w:sz w:val="24"/>
          <w:szCs w:val="24"/>
        </w:rPr>
        <w:t>: The genre of the movie</w:t>
      </w:r>
    </w:p>
    <w:p w:rsidR="005B31CA" w:rsidRPr="00BF6B95" w:rsidRDefault="003E7EF1" w:rsidP="003E7EF1">
      <w:pPr>
        <w:spacing w:after="120"/>
        <w:contextualSpacing w:val="0"/>
        <w:jc w:val="both"/>
        <w:rPr>
          <w:rFonts w:ascii="Times New Roman" w:hAnsi="Times New Roman" w:cs="Times New Roman"/>
          <w:sz w:val="24"/>
          <w:szCs w:val="24"/>
        </w:rPr>
      </w:pPr>
      <w:proofErr w:type="spellStart"/>
      <w:r w:rsidRPr="00172844">
        <w:rPr>
          <w:rFonts w:ascii="Times New Roman" w:hAnsi="Times New Roman" w:cs="Times New Roman"/>
          <w:i/>
          <w:sz w:val="24"/>
          <w:szCs w:val="24"/>
        </w:rPr>
        <w:t>Movie_gross</w:t>
      </w:r>
      <w:proofErr w:type="spellEnd"/>
      <w:r w:rsidRPr="00172844">
        <w:rPr>
          <w:rFonts w:ascii="Times New Roman" w:hAnsi="Times New Roman" w:cs="Times New Roman"/>
          <w:i/>
          <w:sz w:val="24"/>
          <w:szCs w:val="24"/>
        </w:rPr>
        <w:t xml:space="preserve"> (object)</w:t>
      </w:r>
      <w:r w:rsidRPr="00BF6B95">
        <w:rPr>
          <w:rFonts w:ascii="Times New Roman" w:hAnsi="Times New Roman" w:cs="Times New Roman"/>
          <w:sz w:val="24"/>
          <w:szCs w:val="24"/>
        </w:rPr>
        <w:t>: The movie revenue</w:t>
      </w:r>
    </w:p>
    <w:p w:rsidR="005B31CA" w:rsidRPr="003E7EF1" w:rsidRDefault="00BF6B95" w:rsidP="003E7EF1">
      <w:pPr>
        <w:spacing w:after="120"/>
        <w:contextualSpacing w:val="0"/>
        <w:jc w:val="both"/>
        <w:rPr>
          <w:rFonts w:ascii="Times New Roman" w:hAnsi="Times New Roman" w:cs="Times New Roman"/>
          <w:sz w:val="24"/>
          <w:szCs w:val="24"/>
        </w:rPr>
      </w:pPr>
      <w:proofErr w:type="spellStart"/>
      <w:r w:rsidRPr="00172844">
        <w:rPr>
          <w:rFonts w:ascii="Times New Roman" w:hAnsi="Times New Roman" w:cs="Times New Roman"/>
          <w:i/>
          <w:sz w:val="24"/>
          <w:szCs w:val="24"/>
        </w:rPr>
        <w:lastRenderedPageBreak/>
        <w:t>Movie_rate</w:t>
      </w:r>
      <w:proofErr w:type="spellEnd"/>
      <w:r w:rsidRPr="00172844">
        <w:rPr>
          <w:rFonts w:ascii="Times New Roman" w:hAnsi="Times New Roman" w:cs="Times New Roman"/>
          <w:i/>
          <w:sz w:val="24"/>
          <w:szCs w:val="24"/>
        </w:rPr>
        <w:t xml:space="preserve"> (float)</w:t>
      </w:r>
      <w:r w:rsidR="003E7EF1" w:rsidRPr="00BF6B95">
        <w:rPr>
          <w:rFonts w:ascii="Times New Roman" w:hAnsi="Times New Roman" w:cs="Times New Roman"/>
          <w:sz w:val="24"/>
          <w:szCs w:val="24"/>
        </w:rPr>
        <w:t>: The rate of the movie by viewers’ voting, with a range between 0 to 10. A larger number means higher rating.</w:t>
      </w:r>
    </w:p>
    <w:p w:rsidR="005B31CA" w:rsidRPr="00BF6B95" w:rsidRDefault="003E7EF1" w:rsidP="003E7EF1">
      <w:pPr>
        <w:spacing w:after="120"/>
        <w:contextualSpacing w:val="0"/>
        <w:jc w:val="both"/>
        <w:rPr>
          <w:rFonts w:ascii="Times New Roman" w:hAnsi="Times New Roman" w:cs="Times New Roman"/>
          <w:sz w:val="24"/>
          <w:szCs w:val="24"/>
        </w:rPr>
      </w:pPr>
      <w:proofErr w:type="spellStart"/>
      <w:r w:rsidRPr="00172844">
        <w:rPr>
          <w:rFonts w:ascii="Times New Roman" w:hAnsi="Times New Roman" w:cs="Times New Roman"/>
          <w:i/>
          <w:sz w:val="24"/>
          <w:szCs w:val="24"/>
        </w:rPr>
        <w:t>Movie_runtime</w:t>
      </w:r>
      <w:proofErr w:type="spellEnd"/>
      <w:r w:rsidRPr="00172844">
        <w:rPr>
          <w:rFonts w:ascii="Times New Roman" w:hAnsi="Times New Roman" w:cs="Times New Roman"/>
          <w:i/>
          <w:sz w:val="24"/>
          <w:szCs w:val="24"/>
        </w:rPr>
        <w:t xml:space="preserve"> (object)</w:t>
      </w:r>
      <w:r w:rsidRPr="00BF6B95">
        <w:rPr>
          <w:rFonts w:ascii="Times New Roman" w:hAnsi="Times New Roman" w:cs="Times New Roman"/>
          <w:sz w:val="24"/>
          <w:szCs w:val="24"/>
        </w:rPr>
        <w:t xml:space="preserve">: </w:t>
      </w:r>
      <w:r w:rsidRPr="003E7EF1">
        <w:rPr>
          <w:rFonts w:ascii="Times New Roman" w:hAnsi="Times New Roman" w:cs="Times New Roman"/>
          <w:sz w:val="24"/>
          <w:szCs w:val="24"/>
        </w:rPr>
        <w:t>The length or duration of the movie, expressed in minutes</w:t>
      </w:r>
    </w:p>
    <w:p w:rsidR="005B31CA" w:rsidRDefault="003E7EF1" w:rsidP="004A0FD8">
      <w:pPr>
        <w:spacing w:after="120"/>
        <w:contextualSpacing w:val="0"/>
        <w:jc w:val="both"/>
        <w:rPr>
          <w:rFonts w:ascii="Times New Roman" w:hAnsi="Times New Roman" w:cs="Times New Roman"/>
          <w:sz w:val="24"/>
          <w:szCs w:val="24"/>
        </w:rPr>
      </w:pPr>
      <w:proofErr w:type="spellStart"/>
      <w:r w:rsidRPr="00172844">
        <w:rPr>
          <w:rFonts w:ascii="Times New Roman" w:hAnsi="Times New Roman" w:cs="Times New Roman"/>
          <w:i/>
          <w:sz w:val="24"/>
          <w:szCs w:val="24"/>
        </w:rPr>
        <w:t>Movie_yr</w:t>
      </w:r>
      <w:proofErr w:type="spellEnd"/>
      <w:r w:rsidRPr="00172844">
        <w:rPr>
          <w:rFonts w:ascii="Times New Roman" w:hAnsi="Times New Roman" w:cs="Times New Roman"/>
          <w:i/>
          <w:sz w:val="24"/>
          <w:szCs w:val="24"/>
        </w:rPr>
        <w:t xml:space="preserve"> (object)</w:t>
      </w:r>
      <w:r w:rsidRPr="00BF6B95">
        <w:rPr>
          <w:rFonts w:ascii="Times New Roman" w:hAnsi="Times New Roman" w:cs="Times New Roman"/>
          <w:sz w:val="24"/>
          <w:szCs w:val="24"/>
        </w:rPr>
        <w:t xml:space="preserve">: </w:t>
      </w:r>
      <w:r w:rsidRPr="003E7EF1">
        <w:rPr>
          <w:rFonts w:ascii="Times New Roman" w:hAnsi="Times New Roman" w:cs="Times New Roman"/>
          <w:sz w:val="24"/>
          <w:szCs w:val="24"/>
        </w:rPr>
        <w:t>The year when the film is released.</w:t>
      </w:r>
    </w:p>
    <w:p w:rsidR="004A0FD8" w:rsidRPr="004A0FD8" w:rsidRDefault="004A0FD8" w:rsidP="004A0FD8">
      <w:pPr>
        <w:spacing w:after="120"/>
        <w:contextualSpacing w:val="0"/>
        <w:jc w:val="both"/>
        <w:rPr>
          <w:rFonts w:ascii="Times New Roman" w:hAnsi="Times New Roman" w:cs="Times New Roman"/>
          <w:sz w:val="24"/>
          <w:szCs w:val="24"/>
        </w:rPr>
      </w:pPr>
    </w:p>
    <w:p w:rsidR="005B31CA" w:rsidRPr="004A0FD8" w:rsidRDefault="003E7EF1" w:rsidP="007B1E65">
      <w:pPr>
        <w:pStyle w:val="ListParagraph"/>
        <w:numPr>
          <w:ilvl w:val="0"/>
          <w:numId w:val="8"/>
        </w:numPr>
        <w:contextualSpacing w:val="0"/>
        <w:jc w:val="both"/>
        <w:rPr>
          <w:rFonts w:ascii="Times New Roman" w:hAnsi="Times New Roman" w:cs="Times New Roman"/>
          <w:b/>
          <w:sz w:val="28"/>
          <w:szCs w:val="24"/>
        </w:rPr>
      </w:pPr>
      <w:r w:rsidRPr="004A0FD8">
        <w:rPr>
          <w:rFonts w:ascii="Times New Roman" w:hAnsi="Times New Roman" w:cs="Times New Roman"/>
          <w:b/>
          <w:sz w:val="28"/>
          <w:szCs w:val="24"/>
        </w:rPr>
        <w:t>Potential Analysis</w:t>
      </w:r>
    </w:p>
    <w:p w:rsidR="005B31CA" w:rsidRPr="00BF6B95" w:rsidRDefault="005B31CA">
      <w:pPr>
        <w:pBdr>
          <w:top w:val="nil"/>
          <w:left w:val="nil"/>
          <w:bottom w:val="nil"/>
          <w:right w:val="nil"/>
          <w:between w:val="nil"/>
        </w:pBdr>
        <w:contextualSpacing w:val="0"/>
        <w:rPr>
          <w:rFonts w:ascii="Times New Roman" w:hAnsi="Times New Roman" w:cs="Times New Roman"/>
          <w:sz w:val="24"/>
          <w:szCs w:val="24"/>
        </w:rPr>
      </w:pPr>
    </w:p>
    <w:p w:rsidR="005B31CA" w:rsidRPr="00BF6B95" w:rsidRDefault="003E7EF1" w:rsidP="003E7EF1">
      <w:pPr>
        <w:spacing w:after="120"/>
        <w:contextualSpacing w:val="0"/>
        <w:jc w:val="both"/>
        <w:rPr>
          <w:rFonts w:ascii="Times New Roman" w:hAnsi="Times New Roman" w:cs="Times New Roman"/>
          <w:sz w:val="24"/>
          <w:szCs w:val="24"/>
        </w:rPr>
      </w:pPr>
      <w:r w:rsidRPr="00BF6B95">
        <w:rPr>
          <w:rFonts w:ascii="Times New Roman" w:hAnsi="Times New Roman" w:cs="Times New Roman"/>
          <w:sz w:val="24"/>
          <w:szCs w:val="24"/>
        </w:rPr>
        <w:t xml:space="preserve">The IMDb dataset provides general information on popular movies. The Spotify dataset contains detailed information of the musical features of the soundtracks. This enables us to conduct comprehensive analysis from various perspectives. Besides, the popularity data, which represents how often the music is played by the Spotify users, is an interesting attribute worth investigating. </w:t>
      </w:r>
    </w:p>
    <w:p w:rsidR="005B31CA" w:rsidRPr="00BF6B95" w:rsidRDefault="003E7EF1" w:rsidP="003E7EF1">
      <w:pPr>
        <w:spacing w:after="120"/>
        <w:contextualSpacing w:val="0"/>
        <w:jc w:val="both"/>
        <w:rPr>
          <w:rFonts w:ascii="Times New Roman" w:hAnsi="Times New Roman" w:cs="Times New Roman"/>
          <w:sz w:val="24"/>
          <w:szCs w:val="24"/>
        </w:rPr>
      </w:pPr>
      <w:r w:rsidRPr="00BF6B95">
        <w:rPr>
          <w:rFonts w:ascii="Times New Roman" w:hAnsi="Times New Roman" w:cs="Times New Roman"/>
          <w:sz w:val="24"/>
          <w:szCs w:val="24"/>
        </w:rPr>
        <w:t>Here are some potential questions we would like to study:</w:t>
      </w:r>
    </w:p>
    <w:p w:rsidR="005B31CA" w:rsidRPr="00BF6B95" w:rsidRDefault="003E7EF1">
      <w:pPr>
        <w:numPr>
          <w:ilvl w:val="0"/>
          <w:numId w:val="1"/>
        </w:numPr>
        <w:rPr>
          <w:rFonts w:ascii="Times New Roman" w:hAnsi="Times New Roman" w:cs="Times New Roman"/>
          <w:sz w:val="24"/>
          <w:szCs w:val="24"/>
        </w:rPr>
      </w:pPr>
      <w:r w:rsidRPr="00BF6B95">
        <w:rPr>
          <w:rFonts w:ascii="Times New Roman" w:hAnsi="Times New Roman" w:cs="Times New Roman"/>
          <w:sz w:val="24"/>
          <w:szCs w:val="24"/>
        </w:rPr>
        <w:t>Do</w:t>
      </w:r>
      <w:r>
        <w:rPr>
          <w:rFonts w:ascii="Times New Roman" w:hAnsi="Times New Roman" w:cs="Times New Roman"/>
          <w:sz w:val="24"/>
          <w:szCs w:val="24"/>
        </w:rPr>
        <w:t>es the soundtrack popularity have</w:t>
      </w:r>
      <w:r w:rsidRPr="00BF6B95">
        <w:rPr>
          <w:rFonts w:ascii="Times New Roman" w:hAnsi="Times New Roman" w:cs="Times New Roman"/>
          <w:sz w:val="24"/>
          <w:szCs w:val="24"/>
        </w:rPr>
        <w:t xml:space="preserve"> a positive correlation with the movie popularity?</w:t>
      </w:r>
    </w:p>
    <w:p w:rsidR="005B31CA" w:rsidRPr="00BF6B95" w:rsidRDefault="003E7EF1">
      <w:pPr>
        <w:numPr>
          <w:ilvl w:val="0"/>
          <w:numId w:val="1"/>
        </w:numPr>
        <w:rPr>
          <w:rFonts w:ascii="Times New Roman" w:hAnsi="Times New Roman" w:cs="Times New Roman"/>
          <w:sz w:val="24"/>
          <w:szCs w:val="24"/>
        </w:rPr>
      </w:pPr>
      <w:r w:rsidRPr="00BF6B95">
        <w:rPr>
          <w:rFonts w:ascii="Times New Roman" w:hAnsi="Times New Roman" w:cs="Times New Roman"/>
          <w:sz w:val="24"/>
          <w:szCs w:val="24"/>
        </w:rPr>
        <w:t>What type of movie genre, in general, has the most popular soundtracks?</w:t>
      </w:r>
    </w:p>
    <w:p w:rsidR="005B31CA" w:rsidRPr="00BF6B95" w:rsidRDefault="003E7EF1">
      <w:pPr>
        <w:numPr>
          <w:ilvl w:val="0"/>
          <w:numId w:val="1"/>
        </w:numPr>
        <w:rPr>
          <w:rFonts w:ascii="Times New Roman" w:hAnsi="Times New Roman" w:cs="Times New Roman"/>
          <w:sz w:val="24"/>
          <w:szCs w:val="24"/>
        </w:rPr>
      </w:pPr>
      <w:r w:rsidRPr="00BF6B95">
        <w:rPr>
          <w:rFonts w:ascii="Times New Roman" w:hAnsi="Times New Roman" w:cs="Times New Roman"/>
          <w:sz w:val="24"/>
          <w:szCs w:val="24"/>
        </w:rPr>
        <w:t xml:space="preserve">For each genre of movies, what are the musical characteristics their soundtracks share? </w:t>
      </w:r>
    </w:p>
    <w:p w:rsidR="005B31CA" w:rsidRPr="00BF6B95" w:rsidRDefault="003E7EF1">
      <w:pPr>
        <w:numPr>
          <w:ilvl w:val="0"/>
          <w:numId w:val="1"/>
        </w:numPr>
        <w:rPr>
          <w:rFonts w:ascii="Times New Roman" w:hAnsi="Times New Roman" w:cs="Times New Roman"/>
          <w:sz w:val="24"/>
          <w:szCs w:val="24"/>
        </w:rPr>
      </w:pPr>
      <w:r w:rsidRPr="00BF6B95">
        <w:rPr>
          <w:rFonts w:ascii="Times New Roman" w:hAnsi="Times New Roman" w:cs="Times New Roman"/>
          <w:sz w:val="24"/>
          <w:szCs w:val="24"/>
        </w:rPr>
        <w:t>What is the most popular time signature and key signature for each genre of movies?</w:t>
      </w:r>
    </w:p>
    <w:p w:rsidR="005B31CA" w:rsidRPr="00BF6B95" w:rsidRDefault="003E7EF1">
      <w:pPr>
        <w:numPr>
          <w:ilvl w:val="0"/>
          <w:numId w:val="1"/>
        </w:numPr>
        <w:rPr>
          <w:rFonts w:ascii="Times New Roman" w:hAnsi="Times New Roman" w:cs="Times New Roman"/>
          <w:sz w:val="24"/>
          <w:szCs w:val="24"/>
        </w:rPr>
      </w:pPr>
      <w:r w:rsidRPr="00BF6B95">
        <w:rPr>
          <w:rFonts w:ascii="Times New Roman" w:hAnsi="Times New Roman" w:cs="Times New Roman"/>
          <w:sz w:val="24"/>
          <w:szCs w:val="24"/>
        </w:rPr>
        <w:t>Do soundtracks in crime and thriller genre usually have negative valence?</w:t>
      </w:r>
    </w:p>
    <w:p w:rsidR="005B31CA" w:rsidRPr="00BF6B95" w:rsidRDefault="003E7EF1">
      <w:pPr>
        <w:numPr>
          <w:ilvl w:val="0"/>
          <w:numId w:val="1"/>
        </w:numPr>
        <w:rPr>
          <w:rFonts w:ascii="Times New Roman" w:hAnsi="Times New Roman" w:cs="Times New Roman"/>
          <w:sz w:val="24"/>
          <w:szCs w:val="24"/>
        </w:rPr>
      </w:pPr>
      <w:r w:rsidRPr="00BF6B95">
        <w:rPr>
          <w:rFonts w:ascii="Times New Roman" w:hAnsi="Times New Roman" w:cs="Times New Roman"/>
          <w:sz w:val="24"/>
          <w:szCs w:val="24"/>
        </w:rPr>
        <w:t>What are the similarities of all the tracks in a single movie or a film series?</w:t>
      </w:r>
    </w:p>
    <w:p w:rsidR="005B31CA" w:rsidRPr="00BF6B95" w:rsidRDefault="003E7EF1">
      <w:pPr>
        <w:numPr>
          <w:ilvl w:val="0"/>
          <w:numId w:val="1"/>
        </w:numPr>
        <w:rPr>
          <w:rFonts w:ascii="Times New Roman" w:hAnsi="Times New Roman" w:cs="Times New Roman"/>
          <w:sz w:val="24"/>
          <w:szCs w:val="24"/>
        </w:rPr>
      </w:pPr>
      <w:r w:rsidRPr="00BF6B95">
        <w:rPr>
          <w:rFonts w:ascii="Times New Roman" w:hAnsi="Times New Roman" w:cs="Times New Roman"/>
          <w:sz w:val="24"/>
          <w:szCs w:val="24"/>
        </w:rPr>
        <w:t xml:space="preserve">How do the genre and attributes of the soundtracks change over time? </w:t>
      </w:r>
    </w:p>
    <w:p w:rsidR="005B31CA" w:rsidRDefault="003E7EF1" w:rsidP="004A0FD8">
      <w:pPr>
        <w:numPr>
          <w:ilvl w:val="0"/>
          <w:numId w:val="1"/>
        </w:numPr>
        <w:rPr>
          <w:rFonts w:ascii="Times New Roman" w:hAnsi="Times New Roman" w:cs="Times New Roman"/>
          <w:sz w:val="24"/>
          <w:szCs w:val="24"/>
        </w:rPr>
      </w:pPr>
      <w:r w:rsidRPr="00BF6B95">
        <w:rPr>
          <w:rFonts w:ascii="Times New Roman" w:hAnsi="Times New Roman" w:cs="Times New Roman"/>
          <w:sz w:val="24"/>
          <w:szCs w:val="24"/>
        </w:rPr>
        <w:t>Do movies with longer duration require more soundtracks?</w:t>
      </w:r>
    </w:p>
    <w:p w:rsidR="004A0FD8" w:rsidRPr="002B2D82" w:rsidRDefault="004A0FD8" w:rsidP="004A0FD8">
      <w:pPr>
        <w:ind w:left="720"/>
        <w:rPr>
          <w:rFonts w:ascii="Times New Roman" w:hAnsi="Times New Roman" w:cs="Times New Roman"/>
          <w:sz w:val="24"/>
          <w:szCs w:val="24"/>
        </w:rPr>
      </w:pPr>
    </w:p>
    <w:p w:rsidR="005B31CA" w:rsidRDefault="002B2D82" w:rsidP="007B1E65">
      <w:pPr>
        <w:pStyle w:val="ListParagraph"/>
        <w:numPr>
          <w:ilvl w:val="0"/>
          <w:numId w:val="8"/>
        </w:numPr>
        <w:contextualSpacing w:val="0"/>
        <w:jc w:val="both"/>
        <w:rPr>
          <w:rFonts w:ascii="Times New Roman" w:hAnsi="Times New Roman" w:cs="Times New Roman"/>
          <w:b/>
          <w:sz w:val="28"/>
          <w:szCs w:val="24"/>
        </w:rPr>
      </w:pPr>
      <w:r>
        <w:rPr>
          <w:rFonts w:ascii="Times New Roman" w:hAnsi="Times New Roman" w:cs="Times New Roman"/>
          <w:b/>
          <w:sz w:val="28"/>
          <w:szCs w:val="24"/>
        </w:rPr>
        <w:t>Data Clean</w:t>
      </w:r>
      <w:r>
        <w:rPr>
          <w:rFonts w:ascii="Times New Roman" w:hAnsi="Times New Roman" w:cs="Times New Roman" w:hint="eastAsia"/>
          <w:b/>
          <w:sz w:val="28"/>
          <w:szCs w:val="24"/>
        </w:rPr>
        <w:t>ing</w:t>
      </w:r>
    </w:p>
    <w:p w:rsidR="002B2D82" w:rsidRPr="002B2D82" w:rsidRDefault="002B2D82" w:rsidP="002B2D82">
      <w:pPr>
        <w:contextualSpacing w:val="0"/>
        <w:jc w:val="both"/>
        <w:rPr>
          <w:rFonts w:ascii="Times New Roman" w:hAnsi="Times New Roman" w:cs="Times New Roman"/>
          <w:b/>
          <w:sz w:val="28"/>
          <w:szCs w:val="24"/>
        </w:rPr>
      </w:pPr>
    </w:p>
    <w:p w:rsidR="002B2D82" w:rsidRPr="002B2D82" w:rsidRDefault="002B2D82" w:rsidP="002B2D82">
      <w:pPr>
        <w:pStyle w:val="ListParagraph"/>
        <w:numPr>
          <w:ilvl w:val="0"/>
          <w:numId w:val="5"/>
        </w:numPr>
        <w:contextualSpacing w:val="0"/>
        <w:rPr>
          <w:rFonts w:ascii="Times New Roman" w:hAnsi="Times New Roman" w:cs="Times New Roman"/>
          <w:b/>
          <w:sz w:val="24"/>
          <w:szCs w:val="24"/>
        </w:rPr>
      </w:pPr>
      <w:r w:rsidRPr="002B2D82">
        <w:rPr>
          <w:rFonts w:ascii="Times New Roman" w:hAnsi="Times New Roman" w:cs="Times New Roman" w:hint="eastAsia"/>
          <w:b/>
          <w:sz w:val="24"/>
          <w:szCs w:val="24"/>
        </w:rPr>
        <w:t>Data</w:t>
      </w:r>
      <w:r w:rsidRPr="002B2D82">
        <w:rPr>
          <w:rFonts w:ascii="Times New Roman" w:hAnsi="Times New Roman" w:cs="Times New Roman"/>
          <w:b/>
          <w:sz w:val="24"/>
          <w:szCs w:val="24"/>
        </w:rPr>
        <w:t xml:space="preserve"> Cleanliness Check</w:t>
      </w:r>
    </w:p>
    <w:p w:rsidR="005B31CA" w:rsidRPr="00BF6B95" w:rsidRDefault="005B31CA">
      <w:pPr>
        <w:contextualSpacing w:val="0"/>
        <w:rPr>
          <w:rFonts w:ascii="Times New Roman" w:hAnsi="Times New Roman" w:cs="Times New Roman"/>
          <w:b/>
          <w:sz w:val="24"/>
          <w:szCs w:val="24"/>
        </w:rPr>
      </w:pPr>
    </w:p>
    <w:p w:rsidR="005B31CA" w:rsidRPr="00BF6B95" w:rsidRDefault="003E7EF1">
      <w:pPr>
        <w:contextualSpacing w:val="0"/>
        <w:rPr>
          <w:rFonts w:ascii="Times New Roman" w:hAnsi="Times New Roman" w:cs="Times New Roman"/>
          <w:sz w:val="24"/>
          <w:szCs w:val="24"/>
        </w:rPr>
        <w:sectPr w:rsidR="005B31CA" w:rsidRPr="00BF6B95" w:rsidSect="001B4151">
          <w:pgSz w:w="12240" w:h="15840"/>
          <w:pgMar w:top="1440" w:right="1440" w:bottom="1440" w:left="1440" w:header="0" w:footer="720" w:gutter="0"/>
          <w:pgNumType w:start="0"/>
          <w:cols w:space="720"/>
          <w:titlePg/>
          <w:docGrid w:linePitch="299"/>
        </w:sectPr>
      </w:pPr>
      <w:r w:rsidRPr="00BF6B95">
        <w:rPr>
          <w:rFonts w:ascii="Times New Roman" w:hAnsi="Times New Roman" w:cs="Times New Roman"/>
          <w:sz w:val="24"/>
          <w:szCs w:val="24"/>
        </w:rPr>
        <w:t>The following table shows the data types in our raw data.</w:t>
      </w:r>
    </w:p>
    <w:p w:rsidR="005B31CA" w:rsidRPr="00BF6B95" w:rsidRDefault="005B31CA">
      <w:pPr>
        <w:contextualSpacing w:val="0"/>
        <w:rPr>
          <w:rFonts w:ascii="Times New Roman" w:hAnsi="Times New Roman" w:cs="Times New Roman"/>
          <w:sz w:val="24"/>
          <w:szCs w:val="24"/>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B31CA" w:rsidRPr="00BF6B95" w:rsidTr="00716EBC">
        <w:trPr>
          <w:trHeight w:val="400"/>
        </w:trPr>
        <w:tc>
          <w:tcPr>
            <w:tcW w:w="9360" w:type="dxa"/>
            <w:gridSpan w:val="4"/>
            <w:tcBorders>
              <w:top w:val="nil"/>
              <w:left w:val="nil"/>
              <w:bottom w:val="single" w:sz="4" w:space="0" w:color="auto"/>
              <w:right w:val="nil"/>
            </w:tcBorders>
            <w:shd w:val="clear" w:color="auto" w:fill="auto"/>
            <w:tcMar>
              <w:top w:w="100" w:type="dxa"/>
              <w:left w:w="100" w:type="dxa"/>
              <w:bottom w:w="100" w:type="dxa"/>
              <w:right w:w="100" w:type="dxa"/>
            </w:tcMar>
          </w:tcPr>
          <w:p w:rsidR="005B31CA" w:rsidRPr="002D54AC" w:rsidRDefault="00060FF7" w:rsidP="00060FF7">
            <w:pPr>
              <w:widowControl w:val="0"/>
              <w:spacing w:line="240" w:lineRule="auto"/>
              <w:contextualSpacing w:val="0"/>
              <w:jc w:val="center"/>
              <w:rPr>
                <w:rFonts w:ascii="Times New Roman" w:hAnsi="Times New Roman" w:cs="Times New Roman"/>
                <w:b/>
                <w:sz w:val="24"/>
                <w:szCs w:val="24"/>
                <w:rPrChange w:id="1" w:author="youko1970s@gmail.com" w:date="2018-10-07T18:25:00Z">
                  <w:rPr>
                    <w:rFonts w:ascii="Times New Roman" w:hAnsi="Times New Roman" w:cs="Times New Roman"/>
                    <w:sz w:val="24"/>
                    <w:szCs w:val="24"/>
                  </w:rPr>
                </w:rPrChange>
              </w:rPr>
            </w:pPr>
            <w:r w:rsidRPr="002D54AC">
              <w:rPr>
                <w:rFonts w:ascii="Times New Roman" w:hAnsi="Times New Roman" w:cs="Times New Roman"/>
                <w:b/>
                <w:szCs w:val="24"/>
                <w:rPrChange w:id="2" w:author="youko1970s@gmail.com" w:date="2018-10-07T18:25:00Z">
                  <w:rPr>
                    <w:rFonts w:ascii="Times New Roman" w:hAnsi="Times New Roman" w:cs="Times New Roman"/>
                    <w:sz w:val="24"/>
                    <w:szCs w:val="24"/>
                  </w:rPr>
                </w:rPrChange>
              </w:rPr>
              <w:t xml:space="preserve">Table 2: </w:t>
            </w:r>
            <w:r w:rsidR="003E7EF1" w:rsidRPr="002D54AC">
              <w:rPr>
                <w:rFonts w:ascii="Times New Roman" w:hAnsi="Times New Roman" w:cs="Times New Roman"/>
                <w:b/>
                <w:szCs w:val="24"/>
                <w:rPrChange w:id="3" w:author="youko1970s@gmail.com" w:date="2018-10-07T18:25:00Z">
                  <w:rPr>
                    <w:rFonts w:ascii="Times New Roman" w:hAnsi="Times New Roman" w:cs="Times New Roman"/>
                    <w:sz w:val="24"/>
                    <w:szCs w:val="24"/>
                  </w:rPr>
                </w:rPrChange>
              </w:rPr>
              <w:t>Data Types of Raw Data</w:t>
            </w:r>
          </w:p>
        </w:tc>
      </w:tr>
      <w:tr w:rsidR="005B31CA" w:rsidRPr="00BF6B95" w:rsidTr="00716EBC">
        <w:tc>
          <w:tcPr>
            <w:tcW w:w="2340" w:type="dxa"/>
            <w:tcBorders>
              <w:top w:val="single" w:sz="4" w:space="0" w:color="auto"/>
            </w:tcBorders>
            <w:shd w:val="clear" w:color="auto" w:fill="auto"/>
            <w:tcMar>
              <w:top w:w="100" w:type="dxa"/>
              <w:left w:w="100" w:type="dxa"/>
              <w:bottom w:w="100" w:type="dxa"/>
              <w:right w:w="100" w:type="dxa"/>
            </w:tcMar>
          </w:tcPr>
          <w:p w:rsidR="005B31CA" w:rsidRPr="00716EBC" w:rsidRDefault="003E7EF1" w:rsidP="00716EBC">
            <w:pPr>
              <w:widowControl w:val="0"/>
              <w:pBdr>
                <w:top w:val="nil"/>
                <w:left w:val="nil"/>
                <w:bottom w:val="nil"/>
                <w:right w:val="nil"/>
                <w:between w:val="nil"/>
              </w:pBdr>
              <w:spacing w:line="240" w:lineRule="auto"/>
              <w:contextualSpacing w:val="0"/>
              <w:jc w:val="center"/>
              <w:rPr>
                <w:rFonts w:ascii="Times New Roman" w:hAnsi="Times New Roman" w:cs="Times New Roman"/>
              </w:rPr>
            </w:pPr>
            <w:r w:rsidRPr="00716EBC">
              <w:rPr>
                <w:rFonts w:ascii="Times New Roman" w:hAnsi="Times New Roman" w:cs="Times New Roman"/>
              </w:rPr>
              <w:t>Attribute</w:t>
            </w:r>
          </w:p>
        </w:tc>
        <w:tc>
          <w:tcPr>
            <w:tcW w:w="2340" w:type="dxa"/>
            <w:tcBorders>
              <w:top w:val="single" w:sz="4" w:space="0" w:color="auto"/>
            </w:tcBorders>
            <w:shd w:val="clear" w:color="auto" w:fill="auto"/>
            <w:tcMar>
              <w:top w:w="100" w:type="dxa"/>
              <w:left w:w="100" w:type="dxa"/>
              <w:bottom w:w="100" w:type="dxa"/>
              <w:right w:w="100" w:type="dxa"/>
            </w:tcMar>
          </w:tcPr>
          <w:p w:rsidR="005B31CA" w:rsidRPr="00716EBC" w:rsidRDefault="003E7EF1" w:rsidP="00716EBC">
            <w:pPr>
              <w:widowControl w:val="0"/>
              <w:pBdr>
                <w:top w:val="nil"/>
                <w:left w:val="nil"/>
                <w:bottom w:val="nil"/>
                <w:right w:val="nil"/>
                <w:between w:val="nil"/>
              </w:pBdr>
              <w:spacing w:line="240" w:lineRule="auto"/>
              <w:contextualSpacing w:val="0"/>
              <w:jc w:val="center"/>
              <w:rPr>
                <w:rFonts w:ascii="Times New Roman" w:hAnsi="Times New Roman" w:cs="Times New Roman"/>
              </w:rPr>
            </w:pPr>
            <w:r w:rsidRPr="00716EBC">
              <w:rPr>
                <w:rFonts w:ascii="Times New Roman" w:hAnsi="Times New Roman" w:cs="Times New Roman"/>
              </w:rPr>
              <w:t>Data Type</w:t>
            </w:r>
          </w:p>
        </w:tc>
        <w:tc>
          <w:tcPr>
            <w:tcW w:w="2340" w:type="dxa"/>
            <w:tcBorders>
              <w:top w:val="single" w:sz="4" w:space="0" w:color="auto"/>
            </w:tcBorders>
            <w:shd w:val="clear" w:color="auto" w:fill="auto"/>
            <w:tcMar>
              <w:top w:w="100" w:type="dxa"/>
              <w:left w:w="100" w:type="dxa"/>
              <w:bottom w:w="100" w:type="dxa"/>
              <w:right w:w="100" w:type="dxa"/>
            </w:tcMar>
          </w:tcPr>
          <w:p w:rsidR="005B31CA" w:rsidRPr="00716EBC" w:rsidRDefault="003E7EF1" w:rsidP="00716EBC">
            <w:pPr>
              <w:widowControl w:val="0"/>
              <w:pBdr>
                <w:top w:val="nil"/>
                <w:left w:val="nil"/>
                <w:bottom w:val="nil"/>
                <w:right w:val="nil"/>
                <w:between w:val="nil"/>
              </w:pBdr>
              <w:spacing w:line="240" w:lineRule="auto"/>
              <w:contextualSpacing w:val="0"/>
              <w:jc w:val="center"/>
              <w:rPr>
                <w:rFonts w:ascii="Times New Roman" w:hAnsi="Times New Roman" w:cs="Times New Roman"/>
              </w:rPr>
            </w:pPr>
            <w:r w:rsidRPr="00716EBC">
              <w:rPr>
                <w:rFonts w:ascii="Times New Roman" w:hAnsi="Times New Roman" w:cs="Times New Roman"/>
              </w:rPr>
              <w:t>Attribute</w:t>
            </w:r>
          </w:p>
        </w:tc>
        <w:tc>
          <w:tcPr>
            <w:tcW w:w="2340" w:type="dxa"/>
            <w:tcBorders>
              <w:top w:val="single" w:sz="4" w:space="0" w:color="auto"/>
            </w:tcBorders>
            <w:shd w:val="clear" w:color="auto" w:fill="auto"/>
            <w:tcMar>
              <w:top w:w="100" w:type="dxa"/>
              <w:left w:w="100" w:type="dxa"/>
              <w:bottom w:w="100" w:type="dxa"/>
              <w:right w:w="100" w:type="dxa"/>
            </w:tcMar>
          </w:tcPr>
          <w:p w:rsidR="005B31CA" w:rsidRPr="00716EBC" w:rsidRDefault="003E7EF1" w:rsidP="00716EBC">
            <w:pPr>
              <w:widowControl w:val="0"/>
              <w:pBdr>
                <w:top w:val="nil"/>
                <w:left w:val="nil"/>
                <w:bottom w:val="nil"/>
                <w:right w:val="nil"/>
                <w:between w:val="nil"/>
              </w:pBdr>
              <w:spacing w:line="240" w:lineRule="auto"/>
              <w:contextualSpacing w:val="0"/>
              <w:jc w:val="center"/>
              <w:rPr>
                <w:rFonts w:ascii="Times New Roman" w:hAnsi="Times New Roman" w:cs="Times New Roman"/>
              </w:rPr>
            </w:pPr>
            <w:r w:rsidRPr="00716EBC">
              <w:rPr>
                <w:rFonts w:ascii="Times New Roman" w:hAnsi="Times New Roman" w:cs="Times New Roman"/>
              </w:rPr>
              <w:t>Data Type</w:t>
            </w:r>
          </w:p>
        </w:tc>
      </w:tr>
      <w:tr w:rsidR="005B31CA" w:rsidRPr="00BF6B95" w:rsidTr="00716EBC">
        <w:tc>
          <w:tcPr>
            <w:tcW w:w="2340" w:type="dxa"/>
            <w:shd w:val="clear" w:color="auto" w:fill="auto"/>
            <w:tcMar>
              <w:top w:w="100" w:type="dxa"/>
              <w:left w:w="100" w:type="dxa"/>
              <w:bottom w:w="100" w:type="dxa"/>
              <w:right w:w="100" w:type="dxa"/>
            </w:tcMar>
          </w:tcPr>
          <w:p w:rsidR="005B31CA" w:rsidRPr="00441FC0" w:rsidRDefault="003E7EF1" w:rsidP="00716EBC">
            <w:pPr>
              <w:contextualSpacing w:val="0"/>
              <w:jc w:val="center"/>
              <w:rPr>
                <w:rFonts w:ascii="Times New Roman" w:hAnsi="Times New Roman" w:cs="Times New Roman"/>
                <w:rPrChange w:id="4" w:author="Yuhui Tang" w:date="2018-10-07T18:30:00Z">
                  <w:rPr>
                    <w:rFonts w:ascii="Times New Roman" w:hAnsi="Times New Roman" w:cs="Times New Roman"/>
                    <w:i/>
                  </w:rPr>
                </w:rPrChange>
              </w:rPr>
            </w:pPr>
            <w:r w:rsidRPr="00441FC0">
              <w:rPr>
                <w:rFonts w:ascii="Times New Roman" w:hAnsi="Times New Roman" w:cs="Times New Roman"/>
                <w:rPrChange w:id="5" w:author="Yuhui Tang" w:date="2018-10-07T18:30:00Z">
                  <w:rPr>
                    <w:rFonts w:ascii="Times New Roman" w:hAnsi="Times New Roman" w:cs="Times New Roman"/>
                    <w:i/>
                  </w:rPr>
                </w:rPrChange>
              </w:rPr>
              <w:t>acousticness</w:t>
            </w:r>
          </w:p>
        </w:tc>
        <w:tc>
          <w:tcPr>
            <w:tcW w:w="2340" w:type="dxa"/>
            <w:shd w:val="clear" w:color="auto" w:fill="auto"/>
            <w:tcMar>
              <w:top w:w="100" w:type="dxa"/>
              <w:left w:w="100" w:type="dxa"/>
              <w:bottom w:w="100" w:type="dxa"/>
              <w:right w:w="100" w:type="dxa"/>
            </w:tcMar>
          </w:tcPr>
          <w:p w:rsidR="005B31CA" w:rsidRPr="00716EBC" w:rsidRDefault="003E7EF1" w:rsidP="00716EBC">
            <w:pPr>
              <w:contextualSpacing w:val="0"/>
              <w:jc w:val="center"/>
              <w:rPr>
                <w:rFonts w:ascii="Times New Roman" w:hAnsi="Times New Roman" w:cs="Times New Roman"/>
                <w:i/>
              </w:rPr>
            </w:pPr>
            <w:r w:rsidRPr="00716EBC">
              <w:rPr>
                <w:rFonts w:ascii="Times New Roman" w:hAnsi="Times New Roman" w:cs="Times New Roman"/>
                <w:i/>
              </w:rPr>
              <w:t>float64</w:t>
            </w:r>
          </w:p>
        </w:tc>
        <w:tc>
          <w:tcPr>
            <w:tcW w:w="2340" w:type="dxa"/>
            <w:shd w:val="clear" w:color="auto" w:fill="auto"/>
            <w:tcMar>
              <w:top w:w="100" w:type="dxa"/>
              <w:left w:w="100" w:type="dxa"/>
              <w:bottom w:w="100" w:type="dxa"/>
              <w:right w:w="100" w:type="dxa"/>
            </w:tcMar>
          </w:tcPr>
          <w:p w:rsidR="005B31CA" w:rsidRPr="00716EBC" w:rsidRDefault="003E7EF1" w:rsidP="00716EBC">
            <w:pPr>
              <w:contextualSpacing w:val="0"/>
              <w:jc w:val="center"/>
              <w:rPr>
                <w:rFonts w:ascii="Times New Roman" w:hAnsi="Times New Roman" w:cs="Times New Roman"/>
              </w:rPr>
            </w:pPr>
            <w:r w:rsidRPr="00716EBC">
              <w:rPr>
                <w:rFonts w:ascii="Times New Roman" w:hAnsi="Times New Roman" w:cs="Times New Roman"/>
              </w:rPr>
              <w:t>valence</w:t>
            </w:r>
          </w:p>
        </w:tc>
        <w:tc>
          <w:tcPr>
            <w:tcW w:w="2340" w:type="dxa"/>
            <w:shd w:val="clear" w:color="auto" w:fill="auto"/>
            <w:tcMar>
              <w:top w:w="100" w:type="dxa"/>
              <w:left w:w="100" w:type="dxa"/>
              <w:bottom w:w="100" w:type="dxa"/>
              <w:right w:w="100" w:type="dxa"/>
            </w:tcMar>
          </w:tcPr>
          <w:p w:rsidR="005B31CA" w:rsidRPr="00716EBC" w:rsidRDefault="003E7EF1" w:rsidP="00716EBC">
            <w:pPr>
              <w:contextualSpacing w:val="0"/>
              <w:jc w:val="center"/>
              <w:rPr>
                <w:rFonts w:ascii="Times New Roman" w:hAnsi="Times New Roman" w:cs="Times New Roman"/>
                <w:i/>
              </w:rPr>
            </w:pPr>
            <w:r w:rsidRPr="00716EBC">
              <w:rPr>
                <w:rFonts w:ascii="Times New Roman" w:hAnsi="Times New Roman" w:cs="Times New Roman"/>
                <w:i/>
              </w:rPr>
              <w:t>float64</w:t>
            </w:r>
          </w:p>
        </w:tc>
      </w:tr>
      <w:tr w:rsidR="005B31CA" w:rsidRPr="00BF6B95" w:rsidTr="00716EBC">
        <w:tc>
          <w:tcPr>
            <w:tcW w:w="2340" w:type="dxa"/>
            <w:shd w:val="clear" w:color="auto" w:fill="auto"/>
            <w:tcMar>
              <w:top w:w="100" w:type="dxa"/>
              <w:left w:w="100" w:type="dxa"/>
              <w:bottom w:w="100" w:type="dxa"/>
              <w:right w:w="100" w:type="dxa"/>
            </w:tcMar>
          </w:tcPr>
          <w:p w:rsidR="005B31CA" w:rsidRPr="00441FC0" w:rsidRDefault="003E7EF1" w:rsidP="00716EBC">
            <w:pPr>
              <w:contextualSpacing w:val="0"/>
              <w:jc w:val="center"/>
              <w:rPr>
                <w:rFonts w:ascii="Times New Roman" w:hAnsi="Times New Roman" w:cs="Times New Roman"/>
                <w:rPrChange w:id="6" w:author="Yuhui Tang" w:date="2018-10-07T18:30:00Z">
                  <w:rPr>
                    <w:rFonts w:ascii="Times New Roman" w:hAnsi="Times New Roman" w:cs="Times New Roman"/>
                    <w:i/>
                  </w:rPr>
                </w:rPrChange>
              </w:rPr>
            </w:pPr>
            <w:r w:rsidRPr="00441FC0">
              <w:rPr>
                <w:rFonts w:ascii="Times New Roman" w:hAnsi="Times New Roman" w:cs="Times New Roman"/>
                <w:rPrChange w:id="7" w:author="Yuhui Tang" w:date="2018-10-07T18:30:00Z">
                  <w:rPr>
                    <w:rFonts w:ascii="Times New Roman" w:hAnsi="Times New Roman" w:cs="Times New Roman"/>
                    <w:i/>
                  </w:rPr>
                </w:rPrChange>
              </w:rPr>
              <w:t>danceability</w:t>
            </w:r>
          </w:p>
        </w:tc>
        <w:tc>
          <w:tcPr>
            <w:tcW w:w="2340" w:type="dxa"/>
            <w:shd w:val="clear" w:color="auto" w:fill="auto"/>
            <w:tcMar>
              <w:top w:w="100" w:type="dxa"/>
              <w:left w:w="100" w:type="dxa"/>
              <w:bottom w:w="100" w:type="dxa"/>
              <w:right w:w="100" w:type="dxa"/>
            </w:tcMar>
          </w:tcPr>
          <w:p w:rsidR="005B31CA" w:rsidRPr="00716EBC" w:rsidRDefault="003E7EF1" w:rsidP="00716EBC">
            <w:pPr>
              <w:contextualSpacing w:val="0"/>
              <w:jc w:val="center"/>
              <w:rPr>
                <w:rFonts w:ascii="Times New Roman" w:hAnsi="Times New Roman" w:cs="Times New Roman"/>
                <w:i/>
              </w:rPr>
            </w:pPr>
            <w:r w:rsidRPr="00716EBC">
              <w:rPr>
                <w:rFonts w:ascii="Times New Roman" w:hAnsi="Times New Roman" w:cs="Times New Roman"/>
                <w:i/>
              </w:rPr>
              <w:t>float64</w:t>
            </w:r>
          </w:p>
        </w:tc>
        <w:tc>
          <w:tcPr>
            <w:tcW w:w="2340" w:type="dxa"/>
            <w:shd w:val="clear" w:color="auto" w:fill="auto"/>
            <w:tcMar>
              <w:top w:w="100" w:type="dxa"/>
              <w:left w:w="100" w:type="dxa"/>
              <w:bottom w:w="100" w:type="dxa"/>
              <w:right w:w="100" w:type="dxa"/>
            </w:tcMar>
          </w:tcPr>
          <w:p w:rsidR="005B31CA" w:rsidRPr="00716EBC" w:rsidRDefault="003E7EF1" w:rsidP="00716EBC">
            <w:pPr>
              <w:contextualSpacing w:val="0"/>
              <w:jc w:val="center"/>
              <w:rPr>
                <w:rFonts w:ascii="Times New Roman" w:hAnsi="Times New Roman" w:cs="Times New Roman"/>
              </w:rPr>
            </w:pPr>
            <w:r w:rsidRPr="00716EBC">
              <w:rPr>
                <w:rFonts w:ascii="Times New Roman" w:hAnsi="Times New Roman" w:cs="Times New Roman"/>
              </w:rPr>
              <w:t>popularity</w:t>
            </w:r>
          </w:p>
        </w:tc>
        <w:tc>
          <w:tcPr>
            <w:tcW w:w="2340" w:type="dxa"/>
            <w:shd w:val="clear" w:color="auto" w:fill="auto"/>
            <w:tcMar>
              <w:top w:w="100" w:type="dxa"/>
              <w:left w:w="100" w:type="dxa"/>
              <w:bottom w:w="100" w:type="dxa"/>
              <w:right w:w="100" w:type="dxa"/>
            </w:tcMar>
          </w:tcPr>
          <w:p w:rsidR="005B31CA" w:rsidRPr="00716EBC" w:rsidRDefault="003E7EF1" w:rsidP="00716EBC">
            <w:pPr>
              <w:contextualSpacing w:val="0"/>
              <w:jc w:val="center"/>
              <w:rPr>
                <w:rFonts w:ascii="Times New Roman" w:hAnsi="Times New Roman" w:cs="Times New Roman"/>
                <w:i/>
              </w:rPr>
            </w:pPr>
            <w:r w:rsidRPr="00716EBC">
              <w:rPr>
                <w:rFonts w:ascii="Times New Roman" w:hAnsi="Times New Roman" w:cs="Times New Roman"/>
                <w:i/>
              </w:rPr>
              <w:t>float64</w:t>
            </w:r>
          </w:p>
        </w:tc>
      </w:tr>
      <w:tr w:rsidR="005B31CA" w:rsidRPr="00BF6B95" w:rsidTr="00716EBC">
        <w:tc>
          <w:tcPr>
            <w:tcW w:w="2340" w:type="dxa"/>
            <w:shd w:val="clear" w:color="auto" w:fill="auto"/>
            <w:tcMar>
              <w:top w:w="100" w:type="dxa"/>
              <w:left w:w="100" w:type="dxa"/>
              <w:bottom w:w="100" w:type="dxa"/>
              <w:right w:w="100" w:type="dxa"/>
            </w:tcMar>
          </w:tcPr>
          <w:p w:rsidR="005B31CA" w:rsidRPr="00441FC0" w:rsidRDefault="003E7EF1" w:rsidP="00716EBC">
            <w:pPr>
              <w:contextualSpacing w:val="0"/>
              <w:jc w:val="center"/>
              <w:rPr>
                <w:rFonts w:ascii="Times New Roman" w:hAnsi="Times New Roman" w:cs="Times New Roman"/>
                <w:rPrChange w:id="8" w:author="Yuhui Tang" w:date="2018-10-07T18:30:00Z">
                  <w:rPr>
                    <w:rFonts w:ascii="Times New Roman" w:hAnsi="Times New Roman" w:cs="Times New Roman"/>
                    <w:i/>
                  </w:rPr>
                </w:rPrChange>
              </w:rPr>
            </w:pPr>
            <w:proofErr w:type="spellStart"/>
            <w:r w:rsidRPr="00441FC0">
              <w:rPr>
                <w:rFonts w:ascii="Times New Roman" w:hAnsi="Times New Roman" w:cs="Times New Roman"/>
                <w:rPrChange w:id="9" w:author="Yuhui Tang" w:date="2018-10-07T18:30:00Z">
                  <w:rPr>
                    <w:rFonts w:ascii="Times New Roman" w:hAnsi="Times New Roman" w:cs="Times New Roman"/>
                    <w:i/>
                  </w:rPr>
                </w:rPrChange>
              </w:rPr>
              <w:t>duration_ms</w:t>
            </w:r>
            <w:proofErr w:type="spellEnd"/>
          </w:p>
        </w:tc>
        <w:tc>
          <w:tcPr>
            <w:tcW w:w="2340" w:type="dxa"/>
            <w:shd w:val="clear" w:color="auto" w:fill="auto"/>
            <w:tcMar>
              <w:top w:w="100" w:type="dxa"/>
              <w:left w:w="100" w:type="dxa"/>
              <w:bottom w:w="100" w:type="dxa"/>
              <w:right w:w="100" w:type="dxa"/>
            </w:tcMar>
          </w:tcPr>
          <w:p w:rsidR="005B31CA" w:rsidRPr="00716EBC" w:rsidRDefault="003E7EF1" w:rsidP="00716EBC">
            <w:pPr>
              <w:contextualSpacing w:val="0"/>
              <w:jc w:val="center"/>
              <w:rPr>
                <w:rFonts w:ascii="Times New Roman" w:hAnsi="Times New Roman" w:cs="Times New Roman"/>
                <w:i/>
              </w:rPr>
            </w:pPr>
            <w:r w:rsidRPr="00716EBC">
              <w:rPr>
                <w:rFonts w:ascii="Times New Roman" w:hAnsi="Times New Roman" w:cs="Times New Roman"/>
                <w:i/>
              </w:rPr>
              <w:t>float64</w:t>
            </w:r>
          </w:p>
        </w:tc>
        <w:tc>
          <w:tcPr>
            <w:tcW w:w="2340" w:type="dxa"/>
            <w:shd w:val="clear" w:color="auto" w:fill="auto"/>
            <w:tcMar>
              <w:top w:w="100" w:type="dxa"/>
              <w:left w:w="100" w:type="dxa"/>
              <w:bottom w:w="100" w:type="dxa"/>
              <w:right w:w="100" w:type="dxa"/>
            </w:tcMar>
          </w:tcPr>
          <w:p w:rsidR="005B31CA" w:rsidRPr="00716EBC" w:rsidRDefault="003E7EF1" w:rsidP="00716EBC">
            <w:pPr>
              <w:contextualSpacing w:val="0"/>
              <w:jc w:val="center"/>
              <w:rPr>
                <w:rFonts w:ascii="Times New Roman" w:hAnsi="Times New Roman" w:cs="Times New Roman"/>
              </w:rPr>
            </w:pPr>
            <w:proofErr w:type="spellStart"/>
            <w:r w:rsidRPr="00716EBC">
              <w:rPr>
                <w:rFonts w:ascii="Times New Roman" w:hAnsi="Times New Roman" w:cs="Times New Roman"/>
              </w:rPr>
              <w:t>Track_name</w:t>
            </w:r>
            <w:proofErr w:type="spellEnd"/>
          </w:p>
        </w:tc>
        <w:tc>
          <w:tcPr>
            <w:tcW w:w="2340" w:type="dxa"/>
            <w:shd w:val="clear" w:color="auto" w:fill="auto"/>
            <w:tcMar>
              <w:top w:w="100" w:type="dxa"/>
              <w:left w:w="100" w:type="dxa"/>
              <w:bottom w:w="100" w:type="dxa"/>
              <w:right w:w="100" w:type="dxa"/>
            </w:tcMar>
          </w:tcPr>
          <w:p w:rsidR="005B31CA" w:rsidRPr="00716EBC" w:rsidRDefault="003E7EF1" w:rsidP="00716EBC">
            <w:pPr>
              <w:contextualSpacing w:val="0"/>
              <w:jc w:val="center"/>
              <w:rPr>
                <w:rFonts w:ascii="Times New Roman" w:hAnsi="Times New Roman" w:cs="Times New Roman"/>
                <w:i/>
              </w:rPr>
            </w:pPr>
            <w:r w:rsidRPr="00716EBC">
              <w:rPr>
                <w:rFonts w:ascii="Times New Roman" w:hAnsi="Times New Roman" w:cs="Times New Roman"/>
                <w:i/>
              </w:rPr>
              <w:t>object</w:t>
            </w:r>
          </w:p>
        </w:tc>
      </w:tr>
      <w:tr w:rsidR="005B31CA" w:rsidRPr="00BF6B95" w:rsidTr="00716EBC">
        <w:tc>
          <w:tcPr>
            <w:tcW w:w="2340" w:type="dxa"/>
            <w:shd w:val="clear" w:color="auto" w:fill="auto"/>
            <w:tcMar>
              <w:top w:w="100" w:type="dxa"/>
              <w:left w:w="100" w:type="dxa"/>
              <w:bottom w:w="100" w:type="dxa"/>
              <w:right w:w="100" w:type="dxa"/>
            </w:tcMar>
          </w:tcPr>
          <w:p w:rsidR="005B31CA" w:rsidRPr="00441FC0" w:rsidRDefault="003E7EF1" w:rsidP="00716EBC">
            <w:pPr>
              <w:contextualSpacing w:val="0"/>
              <w:jc w:val="center"/>
              <w:rPr>
                <w:rFonts w:ascii="Times New Roman" w:hAnsi="Times New Roman" w:cs="Times New Roman"/>
                <w:rPrChange w:id="10" w:author="Yuhui Tang" w:date="2018-10-07T18:30:00Z">
                  <w:rPr>
                    <w:rFonts w:ascii="Times New Roman" w:hAnsi="Times New Roman" w:cs="Times New Roman"/>
                    <w:i/>
                  </w:rPr>
                </w:rPrChange>
              </w:rPr>
            </w:pPr>
            <w:r w:rsidRPr="00441FC0">
              <w:rPr>
                <w:rFonts w:ascii="Times New Roman" w:hAnsi="Times New Roman" w:cs="Times New Roman"/>
                <w:rPrChange w:id="11" w:author="Yuhui Tang" w:date="2018-10-07T18:30:00Z">
                  <w:rPr>
                    <w:rFonts w:ascii="Times New Roman" w:hAnsi="Times New Roman" w:cs="Times New Roman"/>
                    <w:i/>
                  </w:rPr>
                </w:rPrChange>
              </w:rPr>
              <w:t>energy</w:t>
            </w:r>
          </w:p>
        </w:tc>
        <w:tc>
          <w:tcPr>
            <w:tcW w:w="2340" w:type="dxa"/>
            <w:shd w:val="clear" w:color="auto" w:fill="auto"/>
            <w:tcMar>
              <w:top w:w="100" w:type="dxa"/>
              <w:left w:w="100" w:type="dxa"/>
              <w:bottom w:w="100" w:type="dxa"/>
              <w:right w:w="100" w:type="dxa"/>
            </w:tcMar>
          </w:tcPr>
          <w:p w:rsidR="005B31CA" w:rsidRPr="00716EBC" w:rsidRDefault="003E7EF1" w:rsidP="00716EBC">
            <w:pPr>
              <w:contextualSpacing w:val="0"/>
              <w:jc w:val="center"/>
              <w:rPr>
                <w:rFonts w:ascii="Times New Roman" w:hAnsi="Times New Roman" w:cs="Times New Roman"/>
                <w:i/>
              </w:rPr>
            </w:pPr>
            <w:r w:rsidRPr="00716EBC">
              <w:rPr>
                <w:rFonts w:ascii="Times New Roman" w:hAnsi="Times New Roman" w:cs="Times New Roman"/>
                <w:i/>
              </w:rPr>
              <w:t>float64</w:t>
            </w:r>
          </w:p>
        </w:tc>
        <w:tc>
          <w:tcPr>
            <w:tcW w:w="2340" w:type="dxa"/>
            <w:shd w:val="clear" w:color="auto" w:fill="auto"/>
            <w:tcMar>
              <w:top w:w="100" w:type="dxa"/>
              <w:left w:w="100" w:type="dxa"/>
              <w:bottom w:w="100" w:type="dxa"/>
              <w:right w:w="100" w:type="dxa"/>
            </w:tcMar>
          </w:tcPr>
          <w:p w:rsidR="005B31CA" w:rsidRPr="00716EBC" w:rsidRDefault="003E7EF1" w:rsidP="00716EBC">
            <w:pPr>
              <w:contextualSpacing w:val="0"/>
              <w:jc w:val="center"/>
              <w:rPr>
                <w:rFonts w:ascii="Times New Roman" w:hAnsi="Times New Roman" w:cs="Times New Roman"/>
              </w:rPr>
            </w:pPr>
            <w:proofErr w:type="spellStart"/>
            <w:r w:rsidRPr="00716EBC">
              <w:rPr>
                <w:rFonts w:ascii="Times New Roman" w:hAnsi="Times New Roman" w:cs="Times New Roman"/>
              </w:rPr>
              <w:t>Track_ID</w:t>
            </w:r>
            <w:proofErr w:type="spellEnd"/>
          </w:p>
        </w:tc>
        <w:tc>
          <w:tcPr>
            <w:tcW w:w="2340" w:type="dxa"/>
            <w:shd w:val="clear" w:color="auto" w:fill="auto"/>
            <w:tcMar>
              <w:top w:w="100" w:type="dxa"/>
              <w:left w:w="100" w:type="dxa"/>
              <w:bottom w:w="100" w:type="dxa"/>
              <w:right w:w="100" w:type="dxa"/>
            </w:tcMar>
          </w:tcPr>
          <w:p w:rsidR="005B31CA" w:rsidRPr="00716EBC" w:rsidRDefault="003E7EF1" w:rsidP="00716EBC">
            <w:pPr>
              <w:contextualSpacing w:val="0"/>
              <w:jc w:val="center"/>
              <w:rPr>
                <w:rFonts w:ascii="Times New Roman" w:hAnsi="Times New Roman" w:cs="Times New Roman"/>
                <w:i/>
              </w:rPr>
            </w:pPr>
            <w:r w:rsidRPr="00716EBC">
              <w:rPr>
                <w:rFonts w:ascii="Times New Roman" w:hAnsi="Times New Roman" w:cs="Times New Roman"/>
                <w:i/>
              </w:rPr>
              <w:t>object</w:t>
            </w:r>
          </w:p>
        </w:tc>
      </w:tr>
      <w:tr w:rsidR="005B31CA" w:rsidRPr="00BF6B95" w:rsidTr="00716EBC">
        <w:tc>
          <w:tcPr>
            <w:tcW w:w="2340" w:type="dxa"/>
            <w:shd w:val="clear" w:color="auto" w:fill="auto"/>
            <w:tcMar>
              <w:top w:w="100" w:type="dxa"/>
              <w:left w:w="100" w:type="dxa"/>
              <w:bottom w:w="100" w:type="dxa"/>
              <w:right w:w="100" w:type="dxa"/>
            </w:tcMar>
          </w:tcPr>
          <w:p w:rsidR="005B31CA" w:rsidRPr="00716EBC" w:rsidRDefault="003E7EF1" w:rsidP="00716EBC">
            <w:pPr>
              <w:contextualSpacing w:val="0"/>
              <w:jc w:val="center"/>
              <w:rPr>
                <w:rFonts w:ascii="Times New Roman" w:hAnsi="Times New Roman" w:cs="Times New Roman"/>
              </w:rPr>
            </w:pPr>
            <w:proofErr w:type="spellStart"/>
            <w:r w:rsidRPr="00716EBC">
              <w:rPr>
                <w:rFonts w:ascii="Times New Roman" w:hAnsi="Times New Roman" w:cs="Times New Roman"/>
              </w:rPr>
              <w:lastRenderedPageBreak/>
              <w:t>instrumentalness</w:t>
            </w:r>
            <w:proofErr w:type="spellEnd"/>
          </w:p>
        </w:tc>
        <w:tc>
          <w:tcPr>
            <w:tcW w:w="2340" w:type="dxa"/>
            <w:shd w:val="clear" w:color="auto" w:fill="auto"/>
            <w:tcMar>
              <w:top w:w="100" w:type="dxa"/>
              <w:left w:w="100" w:type="dxa"/>
              <w:bottom w:w="100" w:type="dxa"/>
              <w:right w:w="100" w:type="dxa"/>
            </w:tcMar>
          </w:tcPr>
          <w:p w:rsidR="005B31CA" w:rsidRPr="00716EBC" w:rsidRDefault="003E7EF1" w:rsidP="00716EBC">
            <w:pPr>
              <w:contextualSpacing w:val="0"/>
              <w:jc w:val="center"/>
              <w:rPr>
                <w:rFonts w:ascii="Times New Roman" w:hAnsi="Times New Roman" w:cs="Times New Roman"/>
                <w:i/>
              </w:rPr>
            </w:pPr>
            <w:r w:rsidRPr="00716EBC">
              <w:rPr>
                <w:rFonts w:ascii="Times New Roman" w:hAnsi="Times New Roman" w:cs="Times New Roman"/>
                <w:i/>
              </w:rPr>
              <w:t>float64</w:t>
            </w:r>
          </w:p>
        </w:tc>
        <w:tc>
          <w:tcPr>
            <w:tcW w:w="2340" w:type="dxa"/>
            <w:shd w:val="clear" w:color="auto" w:fill="auto"/>
            <w:tcMar>
              <w:top w:w="100" w:type="dxa"/>
              <w:left w:w="100" w:type="dxa"/>
              <w:bottom w:w="100" w:type="dxa"/>
              <w:right w:w="100" w:type="dxa"/>
            </w:tcMar>
          </w:tcPr>
          <w:p w:rsidR="005B31CA" w:rsidRPr="00716EBC" w:rsidRDefault="003E7EF1" w:rsidP="00716EBC">
            <w:pPr>
              <w:contextualSpacing w:val="0"/>
              <w:jc w:val="center"/>
              <w:rPr>
                <w:rFonts w:ascii="Times New Roman" w:hAnsi="Times New Roman" w:cs="Times New Roman"/>
              </w:rPr>
            </w:pPr>
            <w:proofErr w:type="spellStart"/>
            <w:r w:rsidRPr="00716EBC">
              <w:rPr>
                <w:rFonts w:ascii="Times New Roman" w:hAnsi="Times New Roman" w:cs="Times New Roman"/>
              </w:rPr>
              <w:t>Album_name</w:t>
            </w:r>
            <w:proofErr w:type="spellEnd"/>
          </w:p>
        </w:tc>
        <w:tc>
          <w:tcPr>
            <w:tcW w:w="2340" w:type="dxa"/>
            <w:shd w:val="clear" w:color="auto" w:fill="auto"/>
            <w:tcMar>
              <w:top w:w="100" w:type="dxa"/>
              <w:left w:w="100" w:type="dxa"/>
              <w:bottom w:w="100" w:type="dxa"/>
              <w:right w:w="100" w:type="dxa"/>
            </w:tcMar>
          </w:tcPr>
          <w:p w:rsidR="005B31CA" w:rsidRPr="00716EBC" w:rsidRDefault="003E7EF1" w:rsidP="00716EBC">
            <w:pPr>
              <w:contextualSpacing w:val="0"/>
              <w:jc w:val="center"/>
              <w:rPr>
                <w:rFonts w:ascii="Times New Roman" w:hAnsi="Times New Roman" w:cs="Times New Roman"/>
                <w:i/>
              </w:rPr>
            </w:pPr>
            <w:r w:rsidRPr="00716EBC">
              <w:rPr>
                <w:rFonts w:ascii="Times New Roman" w:hAnsi="Times New Roman" w:cs="Times New Roman"/>
                <w:i/>
              </w:rPr>
              <w:t>object</w:t>
            </w:r>
          </w:p>
        </w:tc>
      </w:tr>
      <w:tr w:rsidR="005B31CA" w:rsidRPr="00BF6B95" w:rsidTr="00716EBC">
        <w:tc>
          <w:tcPr>
            <w:tcW w:w="2340" w:type="dxa"/>
            <w:shd w:val="clear" w:color="auto" w:fill="auto"/>
            <w:tcMar>
              <w:top w:w="100" w:type="dxa"/>
              <w:left w:w="100" w:type="dxa"/>
              <w:bottom w:w="100" w:type="dxa"/>
              <w:right w:w="100" w:type="dxa"/>
            </w:tcMar>
          </w:tcPr>
          <w:p w:rsidR="005B31CA" w:rsidRPr="00716EBC" w:rsidRDefault="003E7EF1" w:rsidP="00716EBC">
            <w:pPr>
              <w:contextualSpacing w:val="0"/>
              <w:jc w:val="center"/>
              <w:rPr>
                <w:rFonts w:ascii="Times New Roman" w:hAnsi="Times New Roman" w:cs="Times New Roman"/>
              </w:rPr>
            </w:pPr>
            <w:r w:rsidRPr="00716EBC">
              <w:rPr>
                <w:rFonts w:ascii="Times New Roman" w:hAnsi="Times New Roman" w:cs="Times New Roman"/>
              </w:rPr>
              <w:t>key</w:t>
            </w:r>
          </w:p>
        </w:tc>
        <w:tc>
          <w:tcPr>
            <w:tcW w:w="2340" w:type="dxa"/>
            <w:shd w:val="clear" w:color="auto" w:fill="auto"/>
            <w:tcMar>
              <w:top w:w="100" w:type="dxa"/>
              <w:left w:w="100" w:type="dxa"/>
              <w:bottom w:w="100" w:type="dxa"/>
              <w:right w:w="100" w:type="dxa"/>
            </w:tcMar>
          </w:tcPr>
          <w:p w:rsidR="005B31CA" w:rsidRPr="00716EBC" w:rsidRDefault="003E7EF1" w:rsidP="00716EBC">
            <w:pPr>
              <w:contextualSpacing w:val="0"/>
              <w:jc w:val="center"/>
              <w:rPr>
                <w:rFonts w:ascii="Times New Roman" w:hAnsi="Times New Roman" w:cs="Times New Roman"/>
                <w:i/>
              </w:rPr>
            </w:pPr>
            <w:r w:rsidRPr="00716EBC">
              <w:rPr>
                <w:rFonts w:ascii="Times New Roman" w:hAnsi="Times New Roman" w:cs="Times New Roman"/>
                <w:i/>
              </w:rPr>
              <w:t>float64</w:t>
            </w:r>
          </w:p>
        </w:tc>
        <w:tc>
          <w:tcPr>
            <w:tcW w:w="2340" w:type="dxa"/>
            <w:shd w:val="clear" w:color="auto" w:fill="auto"/>
            <w:tcMar>
              <w:top w:w="100" w:type="dxa"/>
              <w:left w:w="100" w:type="dxa"/>
              <w:bottom w:w="100" w:type="dxa"/>
              <w:right w:w="100" w:type="dxa"/>
            </w:tcMar>
          </w:tcPr>
          <w:p w:rsidR="005B31CA" w:rsidRPr="00716EBC" w:rsidRDefault="003E7EF1" w:rsidP="00716EBC">
            <w:pPr>
              <w:contextualSpacing w:val="0"/>
              <w:jc w:val="center"/>
              <w:rPr>
                <w:rFonts w:ascii="Times New Roman" w:hAnsi="Times New Roman" w:cs="Times New Roman"/>
              </w:rPr>
            </w:pPr>
            <w:proofErr w:type="spellStart"/>
            <w:r w:rsidRPr="00716EBC">
              <w:rPr>
                <w:rFonts w:ascii="Times New Roman" w:hAnsi="Times New Roman" w:cs="Times New Roman"/>
              </w:rPr>
              <w:t>Album_ID</w:t>
            </w:r>
            <w:proofErr w:type="spellEnd"/>
          </w:p>
        </w:tc>
        <w:tc>
          <w:tcPr>
            <w:tcW w:w="2340" w:type="dxa"/>
            <w:shd w:val="clear" w:color="auto" w:fill="auto"/>
            <w:tcMar>
              <w:top w:w="100" w:type="dxa"/>
              <w:left w:w="100" w:type="dxa"/>
              <w:bottom w:w="100" w:type="dxa"/>
              <w:right w:w="100" w:type="dxa"/>
            </w:tcMar>
          </w:tcPr>
          <w:p w:rsidR="005B31CA" w:rsidRPr="00716EBC" w:rsidRDefault="003E7EF1" w:rsidP="00716EBC">
            <w:pPr>
              <w:contextualSpacing w:val="0"/>
              <w:jc w:val="center"/>
              <w:rPr>
                <w:rFonts w:ascii="Times New Roman" w:hAnsi="Times New Roman" w:cs="Times New Roman"/>
                <w:i/>
              </w:rPr>
            </w:pPr>
            <w:r w:rsidRPr="00716EBC">
              <w:rPr>
                <w:rFonts w:ascii="Times New Roman" w:hAnsi="Times New Roman" w:cs="Times New Roman"/>
                <w:i/>
              </w:rPr>
              <w:t>object</w:t>
            </w:r>
          </w:p>
        </w:tc>
      </w:tr>
      <w:tr w:rsidR="005B31CA" w:rsidRPr="00BF6B95" w:rsidTr="00716EBC">
        <w:tc>
          <w:tcPr>
            <w:tcW w:w="2340" w:type="dxa"/>
            <w:shd w:val="clear" w:color="auto" w:fill="auto"/>
            <w:tcMar>
              <w:top w:w="100" w:type="dxa"/>
              <w:left w:w="100" w:type="dxa"/>
              <w:bottom w:w="100" w:type="dxa"/>
              <w:right w:w="100" w:type="dxa"/>
            </w:tcMar>
          </w:tcPr>
          <w:p w:rsidR="005B31CA" w:rsidRPr="00716EBC" w:rsidRDefault="003E7EF1" w:rsidP="00716EBC">
            <w:pPr>
              <w:contextualSpacing w:val="0"/>
              <w:jc w:val="center"/>
              <w:rPr>
                <w:rFonts w:ascii="Times New Roman" w:hAnsi="Times New Roman" w:cs="Times New Roman"/>
              </w:rPr>
            </w:pPr>
            <w:r w:rsidRPr="00716EBC">
              <w:rPr>
                <w:rFonts w:ascii="Times New Roman" w:hAnsi="Times New Roman" w:cs="Times New Roman"/>
              </w:rPr>
              <w:t>liveness</w:t>
            </w:r>
          </w:p>
        </w:tc>
        <w:tc>
          <w:tcPr>
            <w:tcW w:w="2340" w:type="dxa"/>
            <w:shd w:val="clear" w:color="auto" w:fill="auto"/>
            <w:tcMar>
              <w:top w:w="100" w:type="dxa"/>
              <w:left w:w="100" w:type="dxa"/>
              <w:bottom w:w="100" w:type="dxa"/>
              <w:right w:w="100" w:type="dxa"/>
            </w:tcMar>
          </w:tcPr>
          <w:p w:rsidR="005B31CA" w:rsidRPr="00716EBC" w:rsidRDefault="003E7EF1" w:rsidP="00716EBC">
            <w:pPr>
              <w:contextualSpacing w:val="0"/>
              <w:jc w:val="center"/>
              <w:rPr>
                <w:rFonts w:ascii="Times New Roman" w:hAnsi="Times New Roman" w:cs="Times New Roman"/>
                <w:i/>
              </w:rPr>
            </w:pPr>
            <w:r w:rsidRPr="00716EBC">
              <w:rPr>
                <w:rFonts w:ascii="Times New Roman" w:hAnsi="Times New Roman" w:cs="Times New Roman"/>
                <w:i/>
              </w:rPr>
              <w:t>float64</w:t>
            </w:r>
          </w:p>
        </w:tc>
        <w:tc>
          <w:tcPr>
            <w:tcW w:w="2340" w:type="dxa"/>
            <w:shd w:val="clear" w:color="auto" w:fill="auto"/>
            <w:tcMar>
              <w:top w:w="100" w:type="dxa"/>
              <w:left w:w="100" w:type="dxa"/>
              <w:bottom w:w="100" w:type="dxa"/>
              <w:right w:w="100" w:type="dxa"/>
            </w:tcMar>
          </w:tcPr>
          <w:p w:rsidR="005B31CA" w:rsidRPr="00716EBC" w:rsidRDefault="003E7EF1" w:rsidP="00716EBC">
            <w:pPr>
              <w:contextualSpacing w:val="0"/>
              <w:jc w:val="center"/>
              <w:rPr>
                <w:rFonts w:ascii="Times New Roman" w:hAnsi="Times New Roman" w:cs="Times New Roman"/>
              </w:rPr>
            </w:pPr>
            <w:proofErr w:type="spellStart"/>
            <w:r w:rsidRPr="00716EBC">
              <w:rPr>
                <w:rFonts w:ascii="Times New Roman" w:hAnsi="Times New Roman" w:cs="Times New Roman"/>
              </w:rPr>
              <w:t>Movie_name</w:t>
            </w:r>
            <w:proofErr w:type="spellEnd"/>
          </w:p>
        </w:tc>
        <w:tc>
          <w:tcPr>
            <w:tcW w:w="2340" w:type="dxa"/>
            <w:shd w:val="clear" w:color="auto" w:fill="auto"/>
            <w:tcMar>
              <w:top w:w="100" w:type="dxa"/>
              <w:left w:w="100" w:type="dxa"/>
              <w:bottom w:w="100" w:type="dxa"/>
              <w:right w:w="100" w:type="dxa"/>
            </w:tcMar>
          </w:tcPr>
          <w:p w:rsidR="005B31CA" w:rsidRPr="00716EBC" w:rsidRDefault="003E7EF1" w:rsidP="00716EBC">
            <w:pPr>
              <w:contextualSpacing w:val="0"/>
              <w:jc w:val="center"/>
              <w:rPr>
                <w:rFonts w:ascii="Times New Roman" w:hAnsi="Times New Roman" w:cs="Times New Roman"/>
                <w:i/>
              </w:rPr>
            </w:pPr>
            <w:r w:rsidRPr="00716EBC">
              <w:rPr>
                <w:rFonts w:ascii="Times New Roman" w:hAnsi="Times New Roman" w:cs="Times New Roman"/>
                <w:i/>
              </w:rPr>
              <w:t>object</w:t>
            </w:r>
          </w:p>
        </w:tc>
      </w:tr>
      <w:tr w:rsidR="005B31CA" w:rsidRPr="00BF6B95" w:rsidTr="00716EBC">
        <w:tc>
          <w:tcPr>
            <w:tcW w:w="2340" w:type="dxa"/>
            <w:shd w:val="clear" w:color="auto" w:fill="auto"/>
            <w:tcMar>
              <w:top w:w="100" w:type="dxa"/>
              <w:left w:w="100" w:type="dxa"/>
              <w:bottom w:w="100" w:type="dxa"/>
              <w:right w:w="100" w:type="dxa"/>
            </w:tcMar>
          </w:tcPr>
          <w:p w:rsidR="005B31CA" w:rsidRPr="00716EBC" w:rsidRDefault="003E7EF1" w:rsidP="00716EBC">
            <w:pPr>
              <w:contextualSpacing w:val="0"/>
              <w:jc w:val="center"/>
              <w:rPr>
                <w:rFonts w:ascii="Times New Roman" w:hAnsi="Times New Roman" w:cs="Times New Roman"/>
              </w:rPr>
            </w:pPr>
            <w:r w:rsidRPr="00716EBC">
              <w:rPr>
                <w:rFonts w:ascii="Times New Roman" w:hAnsi="Times New Roman" w:cs="Times New Roman"/>
              </w:rPr>
              <w:t>loudness</w:t>
            </w:r>
          </w:p>
        </w:tc>
        <w:tc>
          <w:tcPr>
            <w:tcW w:w="2340" w:type="dxa"/>
            <w:shd w:val="clear" w:color="auto" w:fill="auto"/>
            <w:tcMar>
              <w:top w:w="100" w:type="dxa"/>
              <w:left w:w="100" w:type="dxa"/>
              <w:bottom w:w="100" w:type="dxa"/>
              <w:right w:w="100" w:type="dxa"/>
            </w:tcMar>
          </w:tcPr>
          <w:p w:rsidR="005B31CA" w:rsidRPr="00716EBC" w:rsidRDefault="003E7EF1" w:rsidP="00716EBC">
            <w:pPr>
              <w:contextualSpacing w:val="0"/>
              <w:jc w:val="center"/>
              <w:rPr>
                <w:rFonts w:ascii="Times New Roman" w:hAnsi="Times New Roman" w:cs="Times New Roman"/>
                <w:i/>
              </w:rPr>
            </w:pPr>
            <w:r w:rsidRPr="00716EBC">
              <w:rPr>
                <w:rFonts w:ascii="Times New Roman" w:hAnsi="Times New Roman" w:cs="Times New Roman"/>
                <w:i/>
              </w:rPr>
              <w:t>float64</w:t>
            </w:r>
          </w:p>
        </w:tc>
        <w:tc>
          <w:tcPr>
            <w:tcW w:w="2340" w:type="dxa"/>
            <w:shd w:val="clear" w:color="auto" w:fill="auto"/>
            <w:tcMar>
              <w:top w:w="100" w:type="dxa"/>
              <w:left w:w="100" w:type="dxa"/>
              <w:bottom w:w="100" w:type="dxa"/>
              <w:right w:w="100" w:type="dxa"/>
            </w:tcMar>
          </w:tcPr>
          <w:p w:rsidR="005B31CA" w:rsidRPr="00716EBC" w:rsidRDefault="003E7EF1" w:rsidP="00716EBC">
            <w:pPr>
              <w:contextualSpacing w:val="0"/>
              <w:jc w:val="center"/>
              <w:rPr>
                <w:rFonts w:ascii="Times New Roman" w:hAnsi="Times New Roman" w:cs="Times New Roman"/>
              </w:rPr>
            </w:pPr>
            <w:proofErr w:type="spellStart"/>
            <w:r w:rsidRPr="00716EBC">
              <w:rPr>
                <w:rFonts w:ascii="Times New Roman" w:hAnsi="Times New Roman" w:cs="Times New Roman"/>
              </w:rPr>
              <w:t>Movie_genre</w:t>
            </w:r>
            <w:proofErr w:type="spellEnd"/>
          </w:p>
        </w:tc>
        <w:tc>
          <w:tcPr>
            <w:tcW w:w="2340" w:type="dxa"/>
            <w:shd w:val="clear" w:color="auto" w:fill="auto"/>
            <w:tcMar>
              <w:top w:w="100" w:type="dxa"/>
              <w:left w:w="100" w:type="dxa"/>
              <w:bottom w:w="100" w:type="dxa"/>
              <w:right w:w="100" w:type="dxa"/>
            </w:tcMar>
          </w:tcPr>
          <w:p w:rsidR="005B31CA" w:rsidRPr="00716EBC" w:rsidRDefault="003E7EF1" w:rsidP="00716EBC">
            <w:pPr>
              <w:contextualSpacing w:val="0"/>
              <w:jc w:val="center"/>
              <w:rPr>
                <w:rFonts w:ascii="Times New Roman" w:hAnsi="Times New Roman" w:cs="Times New Roman"/>
                <w:i/>
              </w:rPr>
            </w:pPr>
            <w:r w:rsidRPr="00716EBC">
              <w:rPr>
                <w:rFonts w:ascii="Times New Roman" w:hAnsi="Times New Roman" w:cs="Times New Roman"/>
                <w:i/>
              </w:rPr>
              <w:t>object</w:t>
            </w:r>
          </w:p>
        </w:tc>
      </w:tr>
      <w:tr w:rsidR="005B31CA" w:rsidRPr="00BF6B95" w:rsidTr="00716EBC">
        <w:tc>
          <w:tcPr>
            <w:tcW w:w="2340" w:type="dxa"/>
            <w:shd w:val="clear" w:color="auto" w:fill="auto"/>
            <w:tcMar>
              <w:top w:w="100" w:type="dxa"/>
              <w:left w:w="100" w:type="dxa"/>
              <w:bottom w:w="100" w:type="dxa"/>
              <w:right w:w="100" w:type="dxa"/>
            </w:tcMar>
          </w:tcPr>
          <w:p w:rsidR="005B31CA" w:rsidRPr="00716EBC" w:rsidRDefault="003E7EF1" w:rsidP="00716EBC">
            <w:pPr>
              <w:contextualSpacing w:val="0"/>
              <w:jc w:val="center"/>
              <w:rPr>
                <w:rFonts w:ascii="Times New Roman" w:hAnsi="Times New Roman" w:cs="Times New Roman"/>
              </w:rPr>
            </w:pPr>
            <w:r w:rsidRPr="00716EBC">
              <w:rPr>
                <w:rFonts w:ascii="Times New Roman" w:hAnsi="Times New Roman" w:cs="Times New Roman"/>
              </w:rPr>
              <w:t>mode</w:t>
            </w:r>
          </w:p>
        </w:tc>
        <w:tc>
          <w:tcPr>
            <w:tcW w:w="2340" w:type="dxa"/>
            <w:shd w:val="clear" w:color="auto" w:fill="auto"/>
            <w:tcMar>
              <w:top w:w="100" w:type="dxa"/>
              <w:left w:w="100" w:type="dxa"/>
              <w:bottom w:w="100" w:type="dxa"/>
              <w:right w:w="100" w:type="dxa"/>
            </w:tcMar>
          </w:tcPr>
          <w:p w:rsidR="005B31CA" w:rsidRPr="00716EBC" w:rsidRDefault="003E7EF1" w:rsidP="00716EBC">
            <w:pPr>
              <w:contextualSpacing w:val="0"/>
              <w:jc w:val="center"/>
              <w:rPr>
                <w:rFonts w:ascii="Times New Roman" w:hAnsi="Times New Roman" w:cs="Times New Roman"/>
                <w:i/>
              </w:rPr>
            </w:pPr>
            <w:r w:rsidRPr="00716EBC">
              <w:rPr>
                <w:rFonts w:ascii="Times New Roman" w:hAnsi="Times New Roman" w:cs="Times New Roman"/>
                <w:i/>
              </w:rPr>
              <w:t>float64</w:t>
            </w:r>
          </w:p>
        </w:tc>
        <w:tc>
          <w:tcPr>
            <w:tcW w:w="2340" w:type="dxa"/>
            <w:shd w:val="clear" w:color="auto" w:fill="auto"/>
            <w:tcMar>
              <w:top w:w="100" w:type="dxa"/>
              <w:left w:w="100" w:type="dxa"/>
              <w:bottom w:w="100" w:type="dxa"/>
              <w:right w:w="100" w:type="dxa"/>
            </w:tcMar>
          </w:tcPr>
          <w:p w:rsidR="005B31CA" w:rsidRPr="00716EBC" w:rsidRDefault="003E7EF1" w:rsidP="00716EBC">
            <w:pPr>
              <w:contextualSpacing w:val="0"/>
              <w:jc w:val="center"/>
              <w:rPr>
                <w:rFonts w:ascii="Times New Roman" w:hAnsi="Times New Roman" w:cs="Times New Roman"/>
              </w:rPr>
            </w:pPr>
            <w:proofErr w:type="spellStart"/>
            <w:r w:rsidRPr="00716EBC">
              <w:rPr>
                <w:rFonts w:ascii="Times New Roman" w:hAnsi="Times New Roman" w:cs="Times New Roman"/>
              </w:rPr>
              <w:t>Movie_gross</w:t>
            </w:r>
            <w:proofErr w:type="spellEnd"/>
          </w:p>
        </w:tc>
        <w:tc>
          <w:tcPr>
            <w:tcW w:w="2340" w:type="dxa"/>
            <w:shd w:val="clear" w:color="auto" w:fill="auto"/>
            <w:tcMar>
              <w:top w:w="100" w:type="dxa"/>
              <w:left w:w="100" w:type="dxa"/>
              <w:bottom w:w="100" w:type="dxa"/>
              <w:right w:w="100" w:type="dxa"/>
            </w:tcMar>
          </w:tcPr>
          <w:p w:rsidR="005B31CA" w:rsidRPr="00716EBC" w:rsidRDefault="003E7EF1" w:rsidP="00716EBC">
            <w:pPr>
              <w:contextualSpacing w:val="0"/>
              <w:jc w:val="center"/>
              <w:rPr>
                <w:rFonts w:ascii="Times New Roman" w:hAnsi="Times New Roman" w:cs="Times New Roman"/>
                <w:i/>
              </w:rPr>
            </w:pPr>
            <w:r w:rsidRPr="00716EBC">
              <w:rPr>
                <w:rFonts w:ascii="Times New Roman" w:hAnsi="Times New Roman" w:cs="Times New Roman"/>
                <w:i/>
              </w:rPr>
              <w:t>object</w:t>
            </w:r>
          </w:p>
        </w:tc>
      </w:tr>
      <w:tr w:rsidR="005B31CA" w:rsidRPr="00BF6B95" w:rsidTr="00716EBC">
        <w:tc>
          <w:tcPr>
            <w:tcW w:w="2340" w:type="dxa"/>
            <w:shd w:val="clear" w:color="auto" w:fill="auto"/>
            <w:tcMar>
              <w:top w:w="100" w:type="dxa"/>
              <w:left w:w="100" w:type="dxa"/>
              <w:bottom w:w="100" w:type="dxa"/>
              <w:right w:w="100" w:type="dxa"/>
            </w:tcMar>
          </w:tcPr>
          <w:p w:rsidR="005B31CA" w:rsidRPr="00716EBC" w:rsidRDefault="003E7EF1" w:rsidP="00716EBC">
            <w:pPr>
              <w:contextualSpacing w:val="0"/>
              <w:jc w:val="center"/>
              <w:rPr>
                <w:rFonts w:ascii="Times New Roman" w:hAnsi="Times New Roman" w:cs="Times New Roman"/>
              </w:rPr>
            </w:pPr>
            <w:proofErr w:type="spellStart"/>
            <w:r w:rsidRPr="00716EBC">
              <w:rPr>
                <w:rFonts w:ascii="Times New Roman" w:hAnsi="Times New Roman" w:cs="Times New Roman"/>
              </w:rPr>
              <w:t>speechiness</w:t>
            </w:r>
            <w:proofErr w:type="spellEnd"/>
          </w:p>
        </w:tc>
        <w:tc>
          <w:tcPr>
            <w:tcW w:w="2340" w:type="dxa"/>
            <w:shd w:val="clear" w:color="auto" w:fill="auto"/>
            <w:tcMar>
              <w:top w:w="100" w:type="dxa"/>
              <w:left w:w="100" w:type="dxa"/>
              <w:bottom w:w="100" w:type="dxa"/>
              <w:right w:w="100" w:type="dxa"/>
            </w:tcMar>
          </w:tcPr>
          <w:p w:rsidR="005B31CA" w:rsidRPr="00716EBC" w:rsidRDefault="003E7EF1" w:rsidP="00716EBC">
            <w:pPr>
              <w:contextualSpacing w:val="0"/>
              <w:jc w:val="center"/>
              <w:rPr>
                <w:rFonts w:ascii="Times New Roman" w:hAnsi="Times New Roman" w:cs="Times New Roman"/>
                <w:i/>
              </w:rPr>
            </w:pPr>
            <w:r w:rsidRPr="00716EBC">
              <w:rPr>
                <w:rFonts w:ascii="Times New Roman" w:hAnsi="Times New Roman" w:cs="Times New Roman"/>
                <w:i/>
              </w:rPr>
              <w:t>float64</w:t>
            </w:r>
          </w:p>
        </w:tc>
        <w:tc>
          <w:tcPr>
            <w:tcW w:w="2340" w:type="dxa"/>
            <w:shd w:val="clear" w:color="auto" w:fill="auto"/>
            <w:tcMar>
              <w:top w:w="100" w:type="dxa"/>
              <w:left w:w="100" w:type="dxa"/>
              <w:bottom w:w="100" w:type="dxa"/>
              <w:right w:w="100" w:type="dxa"/>
            </w:tcMar>
          </w:tcPr>
          <w:p w:rsidR="005B31CA" w:rsidRPr="00716EBC" w:rsidRDefault="003E7EF1" w:rsidP="00716EBC">
            <w:pPr>
              <w:contextualSpacing w:val="0"/>
              <w:jc w:val="center"/>
              <w:rPr>
                <w:rFonts w:ascii="Times New Roman" w:hAnsi="Times New Roman" w:cs="Times New Roman"/>
              </w:rPr>
            </w:pPr>
            <w:proofErr w:type="spellStart"/>
            <w:r w:rsidRPr="00716EBC">
              <w:rPr>
                <w:rFonts w:ascii="Times New Roman" w:hAnsi="Times New Roman" w:cs="Times New Roman"/>
              </w:rPr>
              <w:t>Movie_rate</w:t>
            </w:r>
            <w:proofErr w:type="spellEnd"/>
          </w:p>
        </w:tc>
        <w:tc>
          <w:tcPr>
            <w:tcW w:w="2340" w:type="dxa"/>
            <w:shd w:val="clear" w:color="auto" w:fill="auto"/>
            <w:tcMar>
              <w:top w:w="100" w:type="dxa"/>
              <w:left w:w="100" w:type="dxa"/>
              <w:bottom w:w="100" w:type="dxa"/>
              <w:right w:w="100" w:type="dxa"/>
            </w:tcMar>
          </w:tcPr>
          <w:p w:rsidR="005B31CA" w:rsidRPr="00716EBC" w:rsidRDefault="003E7EF1" w:rsidP="00716EBC">
            <w:pPr>
              <w:widowControl w:val="0"/>
              <w:pBdr>
                <w:top w:val="nil"/>
                <w:left w:val="nil"/>
                <w:bottom w:val="nil"/>
                <w:right w:val="nil"/>
                <w:between w:val="nil"/>
              </w:pBdr>
              <w:spacing w:line="240" w:lineRule="auto"/>
              <w:contextualSpacing w:val="0"/>
              <w:jc w:val="center"/>
              <w:rPr>
                <w:rFonts w:ascii="Times New Roman" w:hAnsi="Times New Roman" w:cs="Times New Roman"/>
                <w:i/>
              </w:rPr>
            </w:pPr>
            <w:r w:rsidRPr="00716EBC">
              <w:rPr>
                <w:rFonts w:ascii="Times New Roman" w:hAnsi="Times New Roman" w:cs="Times New Roman"/>
                <w:i/>
              </w:rPr>
              <w:t>float64</w:t>
            </w:r>
          </w:p>
        </w:tc>
      </w:tr>
      <w:tr w:rsidR="005B31CA" w:rsidRPr="00BF6B95" w:rsidTr="00716EBC">
        <w:tc>
          <w:tcPr>
            <w:tcW w:w="2340" w:type="dxa"/>
            <w:shd w:val="clear" w:color="auto" w:fill="auto"/>
            <w:tcMar>
              <w:top w:w="100" w:type="dxa"/>
              <w:left w:w="100" w:type="dxa"/>
              <w:bottom w:w="100" w:type="dxa"/>
              <w:right w:w="100" w:type="dxa"/>
            </w:tcMar>
          </w:tcPr>
          <w:p w:rsidR="005B31CA" w:rsidRPr="00716EBC" w:rsidRDefault="003E7EF1" w:rsidP="00716EBC">
            <w:pPr>
              <w:contextualSpacing w:val="0"/>
              <w:jc w:val="center"/>
              <w:rPr>
                <w:rFonts w:ascii="Times New Roman" w:hAnsi="Times New Roman" w:cs="Times New Roman"/>
              </w:rPr>
            </w:pPr>
            <w:r w:rsidRPr="00716EBC">
              <w:rPr>
                <w:rFonts w:ascii="Times New Roman" w:hAnsi="Times New Roman" w:cs="Times New Roman"/>
              </w:rPr>
              <w:t>tempo</w:t>
            </w:r>
          </w:p>
        </w:tc>
        <w:tc>
          <w:tcPr>
            <w:tcW w:w="2340" w:type="dxa"/>
            <w:shd w:val="clear" w:color="auto" w:fill="auto"/>
            <w:tcMar>
              <w:top w:w="100" w:type="dxa"/>
              <w:left w:w="100" w:type="dxa"/>
              <w:bottom w:w="100" w:type="dxa"/>
              <w:right w:w="100" w:type="dxa"/>
            </w:tcMar>
          </w:tcPr>
          <w:p w:rsidR="005B31CA" w:rsidRPr="00716EBC" w:rsidRDefault="003E7EF1" w:rsidP="00716EBC">
            <w:pPr>
              <w:contextualSpacing w:val="0"/>
              <w:jc w:val="center"/>
              <w:rPr>
                <w:rFonts w:ascii="Times New Roman" w:hAnsi="Times New Roman" w:cs="Times New Roman"/>
                <w:i/>
              </w:rPr>
            </w:pPr>
            <w:r w:rsidRPr="00716EBC">
              <w:rPr>
                <w:rFonts w:ascii="Times New Roman" w:hAnsi="Times New Roman" w:cs="Times New Roman"/>
                <w:i/>
              </w:rPr>
              <w:t>float64</w:t>
            </w:r>
          </w:p>
        </w:tc>
        <w:tc>
          <w:tcPr>
            <w:tcW w:w="2340" w:type="dxa"/>
            <w:shd w:val="clear" w:color="auto" w:fill="auto"/>
            <w:tcMar>
              <w:top w:w="100" w:type="dxa"/>
              <w:left w:w="100" w:type="dxa"/>
              <w:bottom w:w="100" w:type="dxa"/>
              <w:right w:w="100" w:type="dxa"/>
            </w:tcMar>
          </w:tcPr>
          <w:p w:rsidR="005B31CA" w:rsidRPr="00716EBC" w:rsidRDefault="003E7EF1" w:rsidP="00716EBC">
            <w:pPr>
              <w:contextualSpacing w:val="0"/>
              <w:jc w:val="center"/>
              <w:rPr>
                <w:rFonts w:ascii="Times New Roman" w:hAnsi="Times New Roman" w:cs="Times New Roman"/>
              </w:rPr>
            </w:pPr>
            <w:proofErr w:type="spellStart"/>
            <w:r w:rsidRPr="00716EBC">
              <w:rPr>
                <w:rFonts w:ascii="Times New Roman" w:hAnsi="Times New Roman" w:cs="Times New Roman"/>
              </w:rPr>
              <w:t>Movie_runtime</w:t>
            </w:r>
            <w:proofErr w:type="spellEnd"/>
          </w:p>
        </w:tc>
        <w:tc>
          <w:tcPr>
            <w:tcW w:w="2340" w:type="dxa"/>
            <w:shd w:val="clear" w:color="auto" w:fill="auto"/>
            <w:tcMar>
              <w:top w:w="100" w:type="dxa"/>
              <w:left w:w="100" w:type="dxa"/>
              <w:bottom w:w="100" w:type="dxa"/>
              <w:right w:w="100" w:type="dxa"/>
            </w:tcMar>
          </w:tcPr>
          <w:p w:rsidR="005B31CA" w:rsidRPr="00716EBC" w:rsidRDefault="003E7EF1" w:rsidP="00716EBC">
            <w:pPr>
              <w:contextualSpacing w:val="0"/>
              <w:jc w:val="center"/>
              <w:rPr>
                <w:rFonts w:ascii="Times New Roman" w:hAnsi="Times New Roman" w:cs="Times New Roman"/>
                <w:i/>
              </w:rPr>
            </w:pPr>
            <w:r w:rsidRPr="00716EBC">
              <w:rPr>
                <w:rFonts w:ascii="Times New Roman" w:hAnsi="Times New Roman" w:cs="Times New Roman"/>
                <w:i/>
              </w:rPr>
              <w:t>object</w:t>
            </w:r>
          </w:p>
        </w:tc>
      </w:tr>
      <w:tr w:rsidR="005B31CA" w:rsidRPr="00BF6B95" w:rsidTr="00716EBC">
        <w:tc>
          <w:tcPr>
            <w:tcW w:w="2340" w:type="dxa"/>
            <w:shd w:val="clear" w:color="auto" w:fill="auto"/>
            <w:tcMar>
              <w:top w:w="100" w:type="dxa"/>
              <w:left w:w="100" w:type="dxa"/>
              <w:bottom w:w="100" w:type="dxa"/>
              <w:right w:w="100" w:type="dxa"/>
            </w:tcMar>
          </w:tcPr>
          <w:p w:rsidR="005B31CA" w:rsidRPr="00716EBC" w:rsidRDefault="003E7EF1" w:rsidP="00716EBC">
            <w:pPr>
              <w:contextualSpacing w:val="0"/>
              <w:jc w:val="center"/>
              <w:rPr>
                <w:rFonts w:ascii="Times New Roman" w:hAnsi="Times New Roman" w:cs="Times New Roman"/>
              </w:rPr>
            </w:pPr>
            <w:proofErr w:type="spellStart"/>
            <w:r w:rsidRPr="00716EBC">
              <w:rPr>
                <w:rFonts w:ascii="Times New Roman" w:hAnsi="Times New Roman" w:cs="Times New Roman"/>
              </w:rPr>
              <w:t>time_signature</w:t>
            </w:r>
            <w:proofErr w:type="spellEnd"/>
          </w:p>
        </w:tc>
        <w:tc>
          <w:tcPr>
            <w:tcW w:w="2340" w:type="dxa"/>
            <w:shd w:val="clear" w:color="auto" w:fill="auto"/>
            <w:tcMar>
              <w:top w:w="100" w:type="dxa"/>
              <w:left w:w="100" w:type="dxa"/>
              <w:bottom w:w="100" w:type="dxa"/>
              <w:right w:w="100" w:type="dxa"/>
            </w:tcMar>
          </w:tcPr>
          <w:p w:rsidR="005B31CA" w:rsidRPr="00716EBC" w:rsidRDefault="003E7EF1" w:rsidP="00716EBC">
            <w:pPr>
              <w:contextualSpacing w:val="0"/>
              <w:jc w:val="center"/>
              <w:rPr>
                <w:rFonts w:ascii="Times New Roman" w:hAnsi="Times New Roman" w:cs="Times New Roman"/>
                <w:i/>
              </w:rPr>
            </w:pPr>
            <w:r w:rsidRPr="00716EBC">
              <w:rPr>
                <w:rFonts w:ascii="Times New Roman" w:hAnsi="Times New Roman" w:cs="Times New Roman"/>
                <w:i/>
              </w:rPr>
              <w:t>float64</w:t>
            </w:r>
          </w:p>
        </w:tc>
        <w:tc>
          <w:tcPr>
            <w:tcW w:w="2340" w:type="dxa"/>
            <w:shd w:val="clear" w:color="auto" w:fill="auto"/>
            <w:tcMar>
              <w:top w:w="100" w:type="dxa"/>
              <w:left w:w="100" w:type="dxa"/>
              <w:bottom w:w="100" w:type="dxa"/>
              <w:right w:w="100" w:type="dxa"/>
            </w:tcMar>
          </w:tcPr>
          <w:p w:rsidR="005B31CA" w:rsidRPr="00716EBC" w:rsidRDefault="003E7EF1" w:rsidP="00716EBC">
            <w:pPr>
              <w:contextualSpacing w:val="0"/>
              <w:jc w:val="center"/>
              <w:rPr>
                <w:rFonts w:ascii="Times New Roman" w:hAnsi="Times New Roman" w:cs="Times New Roman"/>
              </w:rPr>
            </w:pPr>
            <w:proofErr w:type="spellStart"/>
            <w:r w:rsidRPr="00716EBC">
              <w:rPr>
                <w:rFonts w:ascii="Times New Roman" w:hAnsi="Times New Roman" w:cs="Times New Roman"/>
              </w:rPr>
              <w:t>Movie_yr</w:t>
            </w:r>
            <w:proofErr w:type="spellEnd"/>
          </w:p>
        </w:tc>
        <w:tc>
          <w:tcPr>
            <w:tcW w:w="2340" w:type="dxa"/>
            <w:shd w:val="clear" w:color="auto" w:fill="auto"/>
            <w:tcMar>
              <w:top w:w="100" w:type="dxa"/>
              <w:left w:w="100" w:type="dxa"/>
              <w:bottom w:w="100" w:type="dxa"/>
              <w:right w:w="100" w:type="dxa"/>
            </w:tcMar>
          </w:tcPr>
          <w:p w:rsidR="005B31CA" w:rsidRPr="00716EBC" w:rsidRDefault="003E7EF1" w:rsidP="00716EBC">
            <w:pPr>
              <w:contextualSpacing w:val="0"/>
              <w:jc w:val="center"/>
              <w:rPr>
                <w:rFonts w:ascii="Times New Roman" w:hAnsi="Times New Roman" w:cs="Times New Roman"/>
                <w:i/>
              </w:rPr>
            </w:pPr>
            <w:r w:rsidRPr="00716EBC">
              <w:rPr>
                <w:rFonts w:ascii="Times New Roman" w:hAnsi="Times New Roman" w:cs="Times New Roman"/>
                <w:i/>
              </w:rPr>
              <w:t>object</w:t>
            </w:r>
          </w:p>
        </w:tc>
      </w:tr>
    </w:tbl>
    <w:p w:rsidR="005B31CA" w:rsidRPr="00BF6B95" w:rsidRDefault="005B31CA">
      <w:pPr>
        <w:contextualSpacing w:val="0"/>
        <w:rPr>
          <w:rFonts w:ascii="Times New Roman" w:hAnsi="Times New Roman" w:cs="Times New Roman"/>
          <w:sz w:val="24"/>
          <w:szCs w:val="24"/>
        </w:rPr>
        <w:sectPr w:rsidR="005B31CA" w:rsidRPr="00BF6B95">
          <w:type w:val="continuous"/>
          <w:pgSz w:w="12240" w:h="15840"/>
          <w:pgMar w:top="1440" w:right="1440" w:bottom="1440" w:left="1440" w:header="0" w:footer="720" w:gutter="0"/>
          <w:cols w:space="720" w:equalWidth="0">
            <w:col w:w="9360" w:space="0"/>
          </w:cols>
        </w:sectPr>
      </w:pPr>
    </w:p>
    <w:p w:rsidR="005B31CA" w:rsidRPr="00BF6B95" w:rsidRDefault="005B31CA">
      <w:pPr>
        <w:contextualSpacing w:val="0"/>
        <w:rPr>
          <w:rFonts w:ascii="Times New Roman" w:hAnsi="Times New Roman" w:cs="Times New Roman"/>
          <w:sz w:val="24"/>
          <w:szCs w:val="24"/>
        </w:rPr>
      </w:pPr>
    </w:p>
    <w:p w:rsidR="005B31CA" w:rsidRPr="00BF6B95" w:rsidRDefault="003E7EF1">
      <w:pPr>
        <w:contextualSpacing w:val="0"/>
        <w:rPr>
          <w:rFonts w:ascii="Times New Roman" w:hAnsi="Times New Roman" w:cs="Times New Roman"/>
          <w:sz w:val="24"/>
          <w:szCs w:val="24"/>
        </w:rPr>
      </w:pPr>
      <w:r w:rsidRPr="00BF6B95">
        <w:rPr>
          <w:rFonts w:ascii="Times New Roman" w:hAnsi="Times New Roman" w:cs="Times New Roman"/>
          <w:sz w:val="24"/>
          <w:szCs w:val="24"/>
        </w:rPr>
        <w:t>Considering the potential problems</w:t>
      </w:r>
      <w:r>
        <w:rPr>
          <w:rFonts w:ascii="Times New Roman" w:hAnsi="Times New Roman" w:cs="Times New Roman"/>
          <w:sz w:val="24"/>
          <w:szCs w:val="24"/>
        </w:rPr>
        <w:t xml:space="preserve"> which</w:t>
      </w:r>
      <w:r w:rsidRPr="00BF6B95">
        <w:rPr>
          <w:rFonts w:ascii="Times New Roman" w:hAnsi="Times New Roman" w:cs="Times New Roman"/>
          <w:sz w:val="24"/>
          <w:szCs w:val="24"/>
        </w:rPr>
        <w:t xml:space="preserve"> we will investigate, we decide to transfer object data type of </w:t>
      </w:r>
      <w:proofErr w:type="spellStart"/>
      <w:r w:rsidRPr="00716EBC">
        <w:rPr>
          <w:rFonts w:ascii="Times New Roman" w:hAnsi="Times New Roman" w:cs="Times New Roman"/>
          <w:sz w:val="24"/>
          <w:szCs w:val="24"/>
        </w:rPr>
        <w:t>Movie_gross</w:t>
      </w:r>
      <w:proofErr w:type="spellEnd"/>
      <w:r w:rsidRPr="00716EBC">
        <w:rPr>
          <w:rFonts w:ascii="Times New Roman" w:hAnsi="Times New Roman" w:cs="Times New Roman"/>
          <w:sz w:val="24"/>
          <w:szCs w:val="24"/>
        </w:rPr>
        <w:t xml:space="preserve">, </w:t>
      </w:r>
      <w:proofErr w:type="spellStart"/>
      <w:r w:rsidRPr="00716EBC">
        <w:rPr>
          <w:rFonts w:ascii="Times New Roman" w:hAnsi="Times New Roman" w:cs="Times New Roman"/>
          <w:sz w:val="24"/>
          <w:szCs w:val="24"/>
        </w:rPr>
        <w:t>Movie_runtime</w:t>
      </w:r>
      <w:proofErr w:type="spellEnd"/>
      <w:r w:rsidRPr="00716EBC">
        <w:rPr>
          <w:rFonts w:ascii="Times New Roman" w:hAnsi="Times New Roman" w:cs="Times New Roman"/>
          <w:sz w:val="24"/>
          <w:szCs w:val="24"/>
        </w:rPr>
        <w:t xml:space="preserve"> and </w:t>
      </w:r>
      <w:proofErr w:type="spellStart"/>
      <w:r w:rsidRPr="00716EBC">
        <w:rPr>
          <w:rFonts w:ascii="Times New Roman" w:hAnsi="Times New Roman" w:cs="Times New Roman"/>
          <w:sz w:val="24"/>
          <w:szCs w:val="24"/>
        </w:rPr>
        <w:t>Movie_yr</w:t>
      </w:r>
      <w:proofErr w:type="spellEnd"/>
      <w:r w:rsidRPr="00BF6B95">
        <w:rPr>
          <w:rFonts w:ascii="Times New Roman" w:hAnsi="Times New Roman" w:cs="Times New Roman"/>
          <w:sz w:val="24"/>
          <w:szCs w:val="24"/>
        </w:rPr>
        <w:t xml:space="preserve"> to </w:t>
      </w:r>
      <w:proofErr w:type="spellStart"/>
      <w:r w:rsidRPr="00716EBC">
        <w:rPr>
          <w:rFonts w:ascii="Times New Roman" w:hAnsi="Times New Roman" w:cs="Times New Roman"/>
          <w:i/>
          <w:sz w:val="24"/>
          <w:szCs w:val="24"/>
        </w:rPr>
        <w:t>int</w:t>
      </w:r>
      <w:proofErr w:type="spellEnd"/>
      <w:r w:rsidRPr="00BF6B95">
        <w:rPr>
          <w:rFonts w:ascii="Times New Roman" w:hAnsi="Times New Roman" w:cs="Times New Roman"/>
          <w:sz w:val="24"/>
          <w:szCs w:val="24"/>
        </w:rPr>
        <w:t xml:space="preserve"> or </w:t>
      </w:r>
      <w:r w:rsidRPr="00716EBC">
        <w:rPr>
          <w:rFonts w:ascii="Times New Roman" w:hAnsi="Times New Roman" w:cs="Times New Roman"/>
          <w:i/>
          <w:sz w:val="24"/>
          <w:szCs w:val="24"/>
        </w:rPr>
        <w:t>float</w:t>
      </w:r>
      <w:r w:rsidRPr="00BF6B95">
        <w:rPr>
          <w:rFonts w:ascii="Times New Roman" w:hAnsi="Times New Roman" w:cs="Times New Roman"/>
          <w:sz w:val="24"/>
          <w:szCs w:val="24"/>
        </w:rPr>
        <w:t xml:space="preserve"> type.</w:t>
      </w:r>
    </w:p>
    <w:p w:rsidR="005B31CA" w:rsidRPr="00BF6B95" w:rsidRDefault="005B31CA">
      <w:pPr>
        <w:contextualSpacing w:val="0"/>
        <w:rPr>
          <w:rFonts w:ascii="Times New Roman" w:hAnsi="Times New Roman" w:cs="Times New Roman"/>
          <w:sz w:val="24"/>
          <w:szCs w:val="24"/>
        </w:rPr>
      </w:pPr>
    </w:p>
    <w:p w:rsidR="005B31CA" w:rsidRPr="002B2D82" w:rsidRDefault="003E7EF1" w:rsidP="002B2D82">
      <w:pPr>
        <w:pStyle w:val="ListParagraph"/>
        <w:numPr>
          <w:ilvl w:val="0"/>
          <w:numId w:val="5"/>
        </w:numPr>
        <w:contextualSpacing w:val="0"/>
        <w:rPr>
          <w:rFonts w:ascii="Times New Roman" w:hAnsi="Times New Roman" w:cs="Times New Roman"/>
          <w:b/>
          <w:sz w:val="24"/>
          <w:szCs w:val="24"/>
        </w:rPr>
      </w:pPr>
      <w:r w:rsidRPr="002B2D82">
        <w:rPr>
          <w:rFonts w:ascii="Times New Roman" w:hAnsi="Times New Roman" w:cs="Times New Roman"/>
          <w:b/>
          <w:sz w:val="24"/>
          <w:szCs w:val="24"/>
        </w:rPr>
        <w:t>Data Cleaning</w:t>
      </w:r>
    </w:p>
    <w:p w:rsidR="005B31CA" w:rsidRPr="00BF6B95" w:rsidRDefault="005B31CA">
      <w:pPr>
        <w:contextualSpacing w:val="0"/>
        <w:rPr>
          <w:rFonts w:ascii="Times New Roman" w:hAnsi="Times New Roman" w:cs="Times New Roman"/>
          <w:b/>
          <w:sz w:val="24"/>
          <w:szCs w:val="24"/>
        </w:rPr>
      </w:pPr>
    </w:p>
    <w:p w:rsidR="005B31CA" w:rsidRPr="004A0FD8" w:rsidRDefault="003E7EF1" w:rsidP="004A0FD8">
      <w:pPr>
        <w:spacing w:after="120"/>
        <w:contextualSpacing w:val="0"/>
        <w:jc w:val="both"/>
        <w:rPr>
          <w:rFonts w:ascii="Times New Roman" w:hAnsi="Times New Roman" w:cs="Times New Roman"/>
          <w:sz w:val="24"/>
          <w:szCs w:val="24"/>
        </w:rPr>
      </w:pPr>
      <w:r w:rsidRPr="00BF6B95">
        <w:rPr>
          <w:rFonts w:ascii="Times New Roman" w:hAnsi="Times New Roman" w:cs="Times New Roman"/>
          <w:sz w:val="24"/>
          <w:szCs w:val="24"/>
        </w:rPr>
        <w:t>By checking the raw datasets of tracklist.csv and featurelist.csv, we noticed that there existed many null values, duplicated rows, and unmatched records. Besides, there might be invalid values for each attributes. To measure the quality of the raw datasets, we provided the quality check based on rate of null values and rate of records that are out of range. The quality table of the two raw datasets are as follows:</w:t>
      </w:r>
    </w:p>
    <w:tbl>
      <w:tblPr>
        <w:tblStyle w:val="a1"/>
        <w:tblW w:w="83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0"/>
        <w:gridCol w:w="1120"/>
        <w:gridCol w:w="1030"/>
        <w:gridCol w:w="1090"/>
        <w:gridCol w:w="990"/>
        <w:gridCol w:w="990"/>
        <w:gridCol w:w="990"/>
      </w:tblGrid>
      <w:tr w:rsidR="005B31CA" w:rsidRPr="00BF6B95" w:rsidTr="00172844">
        <w:trPr>
          <w:trHeight w:val="420"/>
          <w:jc w:val="center"/>
        </w:trPr>
        <w:tc>
          <w:tcPr>
            <w:tcW w:w="8380" w:type="dxa"/>
            <w:gridSpan w:val="7"/>
            <w:tcBorders>
              <w:top w:val="nil"/>
              <w:left w:val="nil"/>
              <w:bottom w:val="single" w:sz="4" w:space="0" w:color="auto"/>
              <w:right w:val="nil"/>
            </w:tcBorders>
            <w:shd w:val="clear" w:color="auto" w:fill="auto"/>
            <w:tcMar>
              <w:top w:w="100" w:type="dxa"/>
              <w:left w:w="100" w:type="dxa"/>
              <w:bottom w:w="100" w:type="dxa"/>
              <w:right w:w="100" w:type="dxa"/>
            </w:tcMar>
          </w:tcPr>
          <w:p w:rsidR="005B31CA" w:rsidRPr="00060FF7" w:rsidRDefault="00060FF7" w:rsidP="00060FF7">
            <w:pPr>
              <w:widowControl w:val="0"/>
              <w:spacing w:line="240" w:lineRule="auto"/>
              <w:contextualSpacing w:val="0"/>
              <w:jc w:val="center"/>
              <w:rPr>
                <w:rFonts w:ascii="Times New Roman" w:hAnsi="Times New Roman" w:cs="Times New Roman"/>
                <w:sz w:val="28"/>
                <w:szCs w:val="24"/>
              </w:rPr>
            </w:pPr>
            <w:r w:rsidRPr="002D54AC">
              <w:rPr>
                <w:rFonts w:ascii="Times New Roman" w:hAnsi="Times New Roman" w:cs="Times New Roman"/>
                <w:b/>
                <w:szCs w:val="24"/>
                <w:rPrChange w:id="12" w:author="youko1970s@gmail.com" w:date="2018-10-07T18:25:00Z">
                  <w:rPr>
                    <w:rFonts w:ascii="Times New Roman" w:hAnsi="Times New Roman" w:cs="Times New Roman"/>
                    <w:sz w:val="24"/>
                    <w:szCs w:val="24"/>
                  </w:rPr>
                </w:rPrChange>
              </w:rPr>
              <w:t xml:space="preserve">Table 3: </w:t>
            </w:r>
            <w:r w:rsidR="003E7EF1" w:rsidRPr="002D54AC">
              <w:rPr>
                <w:rFonts w:ascii="Times New Roman" w:hAnsi="Times New Roman" w:cs="Times New Roman"/>
                <w:b/>
                <w:szCs w:val="24"/>
                <w:rPrChange w:id="13" w:author="youko1970s@gmail.com" w:date="2018-10-07T18:25:00Z">
                  <w:rPr>
                    <w:rFonts w:ascii="Times New Roman" w:hAnsi="Times New Roman" w:cs="Times New Roman"/>
                    <w:sz w:val="24"/>
                    <w:szCs w:val="24"/>
                  </w:rPr>
                </w:rPrChange>
              </w:rPr>
              <w:t>Track Quality Check Table</w:t>
            </w:r>
          </w:p>
        </w:tc>
      </w:tr>
      <w:tr w:rsidR="00172844" w:rsidRPr="00BF6B95" w:rsidTr="00172844">
        <w:trPr>
          <w:jc w:val="center"/>
        </w:trPr>
        <w:tc>
          <w:tcPr>
            <w:tcW w:w="2170" w:type="dxa"/>
            <w:tcBorders>
              <w:top w:val="single" w:sz="4" w:space="0" w:color="auto"/>
            </w:tcBorders>
            <w:shd w:val="clear" w:color="auto" w:fill="auto"/>
            <w:tcMar>
              <w:top w:w="100" w:type="dxa"/>
              <w:left w:w="100" w:type="dxa"/>
              <w:bottom w:w="100" w:type="dxa"/>
              <w:right w:w="100" w:type="dxa"/>
            </w:tcMar>
            <w:vAlign w:val="center"/>
          </w:tcPr>
          <w:p w:rsidR="005B31CA" w:rsidRPr="00716EBC" w:rsidRDefault="003E7EF1" w:rsidP="00172844">
            <w:pPr>
              <w:widowControl w:val="0"/>
              <w:pBdr>
                <w:top w:val="nil"/>
                <w:left w:val="nil"/>
                <w:bottom w:val="nil"/>
                <w:right w:val="nil"/>
                <w:between w:val="nil"/>
              </w:pBdr>
              <w:spacing w:line="240" w:lineRule="auto"/>
              <w:contextualSpacing w:val="0"/>
              <w:jc w:val="center"/>
              <w:rPr>
                <w:rFonts w:ascii="Times New Roman" w:hAnsi="Times New Roman" w:cs="Times New Roman"/>
                <w:szCs w:val="24"/>
              </w:rPr>
            </w:pPr>
            <w:r w:rsidRPr="00716EBC">
              <w:rPr>
                <w:rFonts w:ascii="Times New Roman" w:hAnsi="Times New Roman" w:cs="Times New Roman"/>
                <w:szCs w:val="24"/>
              </w:rPr>
              <w:t>Attribute</w:t>
            </w:r>
          </w:p>
        </w:tc>
        <w:tc>
          <w:tcPr>
            <w:tcW w:w="1120" w:type="dxa"/>
            <w:tcBorders>
              <w:top w:val="single" w:sz="4" w:space="0" w:color="auto"/>
            </w:tcBorders>
            <w:shd w:val="clear" w:color="auto" w:fill="auto"/>
            <w:tcMar>
              <w:top w:w="100" w:type="dxa"/>
              <w:left w:w="100" w:type="dxa"/>
              <w:bottom w:w="100" w:type="dxa"/>
              <w:right w:w="100" w:type="dxa"/>
            </w:tcMar>
            <w:vAlign w:val="center"/>
          </w:tcPr>
          <w:p w:rsidR="005B31CA" w:rsidRPr="00716EBC" w:rsidRDefault="003E7EF1" w:rsidP="00172844">
            <w:pPr>
              <w:widowControl w:val="0"/>
              <w:pBdr>
                <w:top w:val="nil"/>
                <w:left w:val="nil"/>
                <w:bottom w:val="nil"/>
                <w:right w:val="nil"/>
                <w:between w:val="nil"/>
              </w:pBdr>
              <w:spacing w:line="240" w:lineRule="auto"/>
              <w:contextualSpacing w:val="0"/>
              <w:jc w:val="center"/>
              <w:rPr>
                <w:rFonts w:ascii="Times New Roman" w:hAnsi="Times New Roman" w:cs="Times New Roman"/>
                <w:szCs w:val="24"/>
              </w:rPr>
            </w:pPr>
            <w:r w:rsidRPr="00716EBC">
              <w:rPr>
                <w:rFonts w:ascii="Times New Roman" w:hAnsi="Times New Roman" w:cs="Times New Roman"/>
                <w:szCs w:val="24"/>
              </w:rPr>
              <w:t>Track Name</w:t>
            </w:r>
          </w:p>
        </w:tc>
        <w:tc>
          <w:tcPr>
            <w:tcW w:w="1030" w:type="dxa"/>
            <w:tcBorders>
              <w:top w:val="single" w:sz="4" w:space="0" w:color="auto"/>
            </w:tcBorders>
            <w:shd w:val="clear" w:color="auto" w:fill="auto"/>
            <w:tcMar>
              <w:top w:w="100" w:type="dxa"/>
              <w:left w:w="100" w:type="dxa"/>
              <w:bottom w:w="100" w:type="dxa"/>
              <w:right w:w="100" w:type="dxa"/>
            </w:tcMar>
            <w:vAlign w:val="center"/>
          </w:tcPr>
          <w:p w:rsidR="005B31CA" w:rsidRPr="00716EBC" w:rsidRDefault="003E7EF1" w:rsidP="00172844">
            <w:pPr>
              <w:widowControl w:val="0"/>
              <w:pBdr>
                <w:top w:val="nil"/>
                <w:left w:val="nil"/>
                <w:bottom w:val="nil"/>
                <w:right w:val="nil"/>
                <w:between w:val="nil"/>
              </w:pBdr>
              <w:spacing w:line="240" w:lineRule="auto"/>
              <w:contextualSpacing w:val="0"/>
              <w:jc w:val="center"/>
              <w:rPr>
                <w:rFonts w:ascii="Times New Roman" w:hAnsi="Times New Roman" w:cs="Times New Roman"/>
                <w:szCs w:val="24"/>
              </w:rPr>
            </w:pPr>
            <w:r w:rsidRPr="00716EBC">
              <w:rPr>
                <w:rFonts w:ascii="Times New Roman" w:hAnsi="Times New Roman" w:cs="Times New Roman"/>
                <w:szCs w:val="24"/>
              </w:rPr>
              <w:t>Track ID</w:t>
            </w:r>
          </w:p>
        </w:tc>
        <w:tc>
          <w:tcPr>
            <w:tcW w:w="1090" w:type="dxa"/>
            <w:tcBorders>
              <w:top w:val="single" w:sz="4" w:space="0" w:color="auto"/>
            </w:tcBorders>
            <w:shd w:val="clear" w:color="auto" w:fill="auto"/>
            <w:tcMar>
              <w:top w:w="100" w:type="dxa"/>
              <w:left w:w="100" w:type="dxa"/>
              <w:bottom w:w="100" w:type="dxa"/>
              <w:right w:w="100" w:type="dxa"/>
            </w:tcMar>
            <w:vAlign w:val="center"/>
          </w:tcPr>
          <w:p w:rsidR="005B31CA" w:rsidRPr="00716EBC" w:rsidRDefault="004A0FD8" w:rsidP="00172844">
            <w:pPr>
              <w:widowControl w:val="0"/>
              <w:pBdr>
                <w:top w:val="nil"/>
                <w:left w:val="nil"/>
                <w:bottom w:val="nil"/>
                <w:right w:val="nil"/>
                <w:between w:val="nil"/>
              </w:pBdr>
              <w:spacing w:line="240" w:lineRule="auto"/>
              <w:contextualSpacing w:val="0"/>
              <w:jc w:val="center"/>
              <w:rPr>
                <w:rFonts w:ascii="Times New Roman" w:hAnsi="Times New Roman" w:cs="Times New Roman"/>
                <w:szCs w:val="24"/>
              </w:rPr>
            </w:pPr>
            <w:r w:rsidRPr="00716EBC">
              <w:rPr>
                <w:rFonts w:ascii="Times New Roman" w:hAnsi="Times New Roman" w:cs="Times New Roman"/>
                <w:szCs w:val="24"/>
              </w:rPr>
              <w:t>Album N</w:t>
            </w:r>
            <w:r w:rsidR="003E7EF1" w:rsidRPr="00716EBC">
              <w:rPr>
                <w:rFonts w:ascii="Times New Roman" w:hAnsi="Times New Roman" w:cs="Times New Roman"/>
                <w:szCs w:val="24"/>
              </w:rPr>
              <w:t>ame</w:t>
            </w:r>
          </w:p>
        </w:tc>
        <w:tc>
          <w:tcPr>
            <w:tcW w:w="990" w:type="dxa"/>
            <w:tcBorders>
              <w:top w:val="single" w:sz="4" w:space="0" w:color="auto"/>
            </w:tcBorders>
            <w:shd w:val="clear" w:color="auto" w:fill="auto"/>
            <w:tcMar>
              <w:top w:w="100" w:type="dxa"/>
              <w:left w:w="100" w:type="dxa"/>
              <w:bottom w:w="100" w:type="dxa"/>
              <w:right w:w="100" w:type="dxa"/>
            </w:tcMar>
            <w:vAlign w:val="center"/>
          </w:tcPr>
          <w:p w:rsidR="00172844" w:rsidRPr="00716EBC" w:rsidRDefault="003E7EF1" w:rsidP="00172844">
            <w:pPr>
              <w:widowControl w:val="0"/>
              <w:pBdr>
                <w:top w:val="nil"/>
                <w:left w:val="nil"/>
                <w:bottom w:val="nil"/>
                <w:right w:val="nil"/>
                <w:between w:val="nil"/>
              </w:pBdr>
              <w:spacing w:line="240" w:lineRule="auto"/>
              <w:contextualSpacing w:val="0"/>
              <w:jc w:val="center"/>
              <w:rPr>
                <w:rFonts w:ascii="Times New Roman" w:hAnsi="Times New Roman" w:cs="Times New Roman"/>
                <w:szCs w:val="24"/>
              </w:rPr>
            </w:pPr>
            <w:r w:rsidRPr="00716EBC">
              <w:rPr>
                <w:rFonts w:ascii="Times New Roman" w:hAnsi="Times New Roman" w:cs="Times New Roman"/>
                <w:szCs w:val="24"/>
              </w:rPr>
              <w:t>Album</w:t>
            </w:r>
          </w:p>
          <w:p w:rsidR="005B31CA" w:rsidRPr="00716EBC" w:rsidRDefault="003E7EF1" w:rsidP="00172844">
            <w:pPr>
              <w:widowControl w:val="0"/>
              <w:pBdr>
                <w:top w:val="nil"/>
                <w:left w:val="nil"/>
                <w:bottom w:val="nil"/>
                <w:right w:val="nil"/>
                <w:between w:val="nil"/>
              </w:pBdr>
              <w:spacing w:line="240" w:lineRule="auto"/>
              <w:contextualSpacing w:val="0"/>
              <w:jc w:val="center"/>
              <w:rPr>
                <w:rFonts w:ascii="Times New Roman" w:hAnsi="Times New Roman" w:cs="Times New Roman"/>
                <w:szCs w:val="24"/>
              </w:rPr>
            </w:pPr>
            <w:r w:rsidRPr="00716EBC">
              <w:rPr>
                <w:rFonts w:ascii="Times New Roman" w:hAnsi="Times New Roman" w:cs="Times New Roman"/>
                <w:szCs w:val="24"/>
              </w:rPr>
              <w:t>ID</w:t>
            </w:r>
          </w:p>
        </w:tc>
        <w:tc>
          <w:tcPr>
            <w:tcW w:w="990" w:type="dxa"/>
            <w:tcBorders>
              <w:top w:val="single" w:sz="4" w:space="0" w:color="auto"/>
            </w:tcBorders>
            <w:shd w:val="clear" w:color="auto" w:fill="auto"/>
            <w:tcMar>
              <w:top w:w="100" w:type="dxa"/>
              <w:left w:w="100" w:type="dxa"/>
              <w:bottom w:w="100" w:type="dxa"/>
              <w:right w:w="100" w:type="dxa"/>
            </w:tcMar>
            <w:vAlign w:val="center"/>
          </w:tcPr>
          <w:p w:rsidR="005B31CA" w:rsidRPr="00716EBC" w:rsidRDefault="003E7EF1" w:rsidP="00172844">
            <w:pPr>
              <w:widowControl w:val="0"/>
              <w:pBdr>
                <w:top w:val="nil"/>
                <w:left w:val="nil"/>
                <w:bottom w:val="nil"/>
                <w:right w:val="nil"/>
                <w:between w:val="nil"/>
              </w:pBdr>
              <w:spacing w:line="240" w:lineRule="auto"/>
              <w:contextualSpacing w:val="0"/>
              <w:jc w:val="center"/>
              <w:rPr>
                <w:rFonts w:ascii="Times New Roman" w:hAnsi="Times New Roman" w:cs="Times New Roman"/>
                <w:szCs w:val="24"/>
              </w:rPr>
            </w:pPr>
            <w:r w:rsidRPr="00716EBC">
              <w:rPr>
                <w:rFonts w:ascii="Times New Roman" w:hAnsi="Times New Roman" w:cs="Times New Roman"/>
                <w:szCs w:val="24"/>
              </w:rPr>
              <w:t>Movie Name</w:t>
            </w:r>
          </w:p>
        </w:tc>
        <w:tc>
          <w:tcPr>
            <w:tcW w:w="990" w:type="dxa"/>
            <w:tcBorders>
              <w:top w:val="single" w:sz="4" w:space="0" w:color="auto"/>
            </w:tcBorders>
            <w:shd w:val="clear" w:color="auto" w:fill="auto"/>
            <w:tcMar>
              <w:top w:w="100" w:type="dxa"/>
              <w:left w:w="100" w:type="dxa"/>
              <w:bottom w:w="100" w:type="dxa"/>
              <w:right w:w="100" w:type="dxa"/>
            </w:tcMar>
            <w:vAlign w:val="center"/>
          </w:tcPr>
          <w:p w:rsidR="005B31CA" w:rsidRPr="00716EBC" w:rsidRDefault="003E7EF1" w:rsidP="00172844">
            <w:pPr>
              <w:widowControl w:val="0"/>
              <w:pBdr>
                <w:top w:val="nil"/>
                <w:left w:val="nil"/>
                <w:bottom w:val="nil"/>
                <w:right w:val="nil"/>
                <w:between w:val="nil"/>
              </w:pBdr>
              <w:spacing w:line="240" w:lineRule="auto"/>
              <w:contextualSpacing w:val="0"/>
              <w:jc w:val="center"/>
              <w:rPr>
                <w:rFonts w:ascii="Times New Roman" w:hAnsi="Times New Roman" w:cs="Times New Roman"/>
                <w:szCs w:val="24"/>
              </w:rPr>
            </w:pPr>
            <w:r w:rsidRPr="00716EBC">
              <w:rPr>
                <w:rFonts w:ascii="Times New Roman" w:hAnsi="Times New Roman" w:cs="Times New Roman"/>
                <w:szCs w:val="24"/>
              </w:rPr>
              <w:t>Movie Genre</w:t>
            </w:r>
          </w:p>
        </w:tc>
      </w:tr>
      <w:tr w:rsidR="00172844" w:rsidRPr="00BF6B95" w:rsidTr="00172844">
        <w:trPr>
          <w:jc w:val="center"/>
        </w:trPr>
        <w:tc>
          <w:tcPr>
            <w:tcW w:w="2170" w:type="dxa"/>
            <w:shd w:val="clear" w:color="auto" w:fill="auto"/>
            <w:tcMar>
              <w:top w:w="100" w:type="dxa"/>
              <w:left w:w="100" w:type="dxa"/>
              <w:bottom w:w="100" w:type="dxa"/>
              <w:right w:w="100" w:type="dxa"/>
            </w:tcMar>
            <w:vAlign w:val="center"/>
          </w:tcPr>
          <w:p w:rsidR="005B31CA" w:rsidRPr="00716EBC" w:rsidRDefault="004A0FD8" w:rsidP="00172844">
            <w:pPr>
              <w:widowControl w:val="0"/>
              <w:pBdr>
                <w:top w:val="nil"/>
                <w:left w:val="nil"/>
                <w:bottom w:val="nil"/>
                <w:right w:val="nil"/>
                <w:between w:val="nil"/>
              </w:pBdr>
              <w:spacing w:line="240" w:lineRule="auto"/>
              <w:contextualSpacing w:val="0"/>
              <w:jc w:val="center"/>
              <w:rPr>
                <w:rFonts w:ascii="Times New Roman" w:hAnsi="Times New Roman" w:cs="Times New Roman"/>
                <w:szCs w:val="24"/>
              </w:rPr>
            </w:pPr>
            <w:r w:rsidRPr="00716EBC">
              <w:rPr>
                <w:rFonts w:ascii="Times New Roman" w:hAnsi="Times New Roman" w:cs="Times New Roman"/>
                <w:szCs w:val="24"/>
              </w:rPr>
              <w:t>Null V</w:t>
            </w:r>
            <w:r w:rsidR="003E7EF1" w:rsidRPr="00716EBC">
              <w:rPr>
                <w:rFonts w:ascii="Times New Roman" w:hAnsi="Times New Roman" w:cs="Times New Roman"/>
                <w:szCs w:val="24"/>
              </w:rPr>
              <w:t xml:space="preserve">alue </w:t>
            </w:r>
            <w:r w:rsidRPr="00716EBC">
              <w:rPr>
                <w:rFonts w:ascii="Times New Roman" w:hAnsi="Times New Roman" w:cs="Times New Roman"/>
                <w:szCs w:val="24"/>
              </w:rPr>
              <w:t>R</w:t>
            </w:r>
            <w:r w:rsidR="003E7EF1" w:rsidRPr="00716EBC">
              <w:rPr>
                <w:rFonts w:ascii="Times New Roman" w:hAnsi="Times New Roman" w:cs="Times New Roman"/>
                <w:szCs w:val="24"/>
              </w:rPr>
              <w:t>ate</w:t>
            </w:r>
          </w:p>
        </w:tc>
        <w:tc>
          <w:tcPr>
            <w:tcW w:w="1120" w:type="dxa"/>
            <w:shd w:val="clear" w:color="auto" w:fill="auto"/>
            <w:tcMar>
              <w:top w:w="100" w:type="dxa"/>
              <w:left w:w="100" w:type="dxa"/>
              <w:bottom w:w="100" w:type="dxa"/>
              <w:right w:w="100" w:type="dxa"/>
            </w:tcMar>
            <w:vAlign w:val="center"/>
          </w:tcPr>
          <w:p w:rsidR="005B31CA" w:rsidRPr="00716EBC" w:rsidRDefault="004A0FD8" w:rsidP="00172844">
            <w:pPr>
              <w:widowControl w:val="0"/>
              <w:pBdr>
                <w:top w:val="nil"/>
                <w:left w:val="nil"/>
                <w:bottom w:val="nil"/>
                <w:right w:val="nil"/>
                <w:between w:val="nil"/>
              </w:pBdr>
              <w:spacing w:line="240" w:lineRule="auto"/>
              <w:contextualSpacing w:val="0"/>
              <w:jc w:val="center"/>
              <w:rPr>
                <w:rFonts w:ascii="Times New Roman" w:hAnsi="Times New Roman" w:cs="Times New Roman"/>
                <w:szCs w:val="24"/>
              </w:rPr>
            </w:pPr>
            <w:del w:id="14" w:author="LY" w:date="2018-10-07T20:43:00Z">
              <w:r w:rsidRPr="00716EBC" w:rsidDel="00D67EE9">
                <w:rPr>
                  <w:rFonts w:ascii="Times New Roman" w:hAnsi="Times New Roman" w:cs="Times New Roman"/>
                  <w:szCs w:val="24"/>
                </w:rPr>
                <w:delText>N</w:delText>
              </w:r>
            </w:del>
            <w:del w:id="15" w:author="LY" w:date="2018-10-07T20:41:00Z">
              <w:r w:rsidRPr="00716EBC" w:rsidDel="00D67EE9">
                <w:rPr>
                  <w:rFonts w:ascii="Times New Roman" w:hAnsi="Times New Roman" w:cs="Times New Roman"/>
                  <w:szCs w:val="24"/>
                </w:rPr>
                <w:delText>ULL</w:delText>
              </w:r>
            </w:del>
            <w:ins w:id="16" w:author="LY" w:date="2018-10-07T20:43:00Z">
              <w:r w:rsidR="00D67EE9">
                <w:rPr>
                  <w:rFonts w:ascii="Times New Roman" w:hAnsi="Times New Roman" w:cs="Times New Roman"/>
                  <w:szCs w:val="24"/>
                </w:rPr>
                <w:t>0</w:t>
              </w:r>
            </w:ins>
          </w:p>
        </w:tc>
        <w:tc>
          <w:tcPr>
            <w:tcW w:w="1030" w:type="dxa"/>
            <w:shd w:val="clear" w:color="auto" w:fill="auto"/>
            <w:tcMar>
              <w:top w:w="100" w:type="dxa"/>
              <w:left w:w="100" w:type="dxa"/>
              <w:bottom w:w="100" w:type="dxa"/>
              <w:right w:w="100" w:type="dxa"/>
            </w:tcMar>
            <w:vAlign w:val="center"/>
          </w:tcPr>
          <w:p w:rsidR="005B31CA" w:rsidRPr="00716EBC" w:rsidRDefault="004A0FD8" w:rsidP="00172844">
            <w:pPr>
              <w:widowControl w:val="0"/>
              <w:pBdr>
                <w:top w:val="nil"/>
                <w:left w:val="nil"/>
                <w:bottom w:val="nil"/>
                <w:right w:val="nil"/>
                <w:between w:val="nil"/>
              </w:pBdr>
              <w:spacing w:line="240" w:lineRule="auto"/>
              <w:contextualSpacing w:val="0"/>
              <w:jc w:val="center"/>
              <w:rPr>
                <w:rFonts w:ascii="Times New Roman" w:hAnsi="Times New Roman" w:cs="Times New Roman"/>
                <w:szCs w:val="24"/>
              </w:rPr>
            </w:pPr>
            <w:del w:id="17" w:author="LY" w:date="2018-10-07T20:42:00Z">
              <w:r w:rsidRPr="00716EBC" w:rsidDel="00D67EE9">
                <w:rPr>
                  <w:rFonts w:ascii="Times New Roman" w:hAnsi="Times New Roman" w:cs="Times New Roman" w:hint="eastAsia"/>
                  <w:szCs w:val="24"/>
                </w:rPr>
                <w:delText>NULL</w:delText>
              </w:r>
            </w:del>
            <w:ins w:id="18" w:author="LY" w:date="2018-10-07T20:43:00Z">
              <w:r w:rsidR="00D67EE9">
                <w:rPr>
                  <w:rFonts w:ascii="Times New Roman" w:hAnsi="Times New Roman" w:cs="Times New Roman"/>
                  <w:szCs w:val="24"/>
                </w:rPr>
                <w:t>0</w:t>
              </w:r>
            </w:ins>
          </w:p>
        </w:tc>
        <w:tc>
          <w:tcPr>
            <w:tcW w:w="1090" w:type="dxa"/>
            <w:shd w:val="clear" w:color="auto" w:fill="auto"/>
            <w:tcMar>
              <w:top w:w="100" w:type="dxa"/>
              <w:left w:w="100" w:type="dxa"/>
              <w:bottom w:w="100" w:type="dxa"/>
              <w:right w:w="100" w:type="dxa"/>
            </w:tcMar>
            <w:vAlign w:val="center"/>
          </w:tcPr>
          <w:p w:rsidR="005B31CA" w:rsidRPr="00716EBC" w:rsidRDefault="00D67EE9" w:rsidP="00172844">
            <w:pPr>
              <w:widowControl w:val="0"/>
              <w:pBdr>
                <w:top w:val="nil"/>
                <w:left w:val="nil"/>
                <w:bottom w:val="nil"/>
                <w:right w:val="nil"/>
                <w:between w:val="nil"/>
              </w:pBdr>
              <w:spacing w:line="240" w:lineRule="auto"/>
              <w:contextualSpacing w:val="0"/>
              <w:jc w:val="center"/>
              <w:rPr>
                <w:rFonts w:ascii="Times New Roman" w:hAnsi="Times New Roman" w:cs="Times New Roman"/>
                <w:szCs w:val="24"/>
              </w:rPr>
            </w:pPr>
            <w:ins w:id="19" w:author="LY" w:date="2018-10-07T20:43:00Z">
              <w:r>
                <w:rPr>
                  <w:rFonts w:ascii="Times New Roman" w:hAnsi="Times New Roman" w:cs="Times New Roman"/>
                  <w:szCs w:val="24"/>
                </w:rPr>
                <w:t>0</w:t>
              </w:r>
            </w:ins>
            <w:del w:id="20" w:author="LY" w:date="2018-10-07T20:42:00Z">
              <w:r w:rsidR="004A0FD8" w:rsidRPr="00716EBC" w:rsidDel="00D67EE9">
                <w:rPr>
                  <w:rFonts w:ascii="Times New Roman" w:hAnsi="Times New Roman" w:cs="Times New Roman"/>
                  <w:szCs w:val="24"/>
                </w:rPr>
                <w:delText>NULL</w:delText>
              </w:r>
            </w:del>
          </w:p>
        </w:tc>
        <w:tc>
          <w:tcPr>
            <w:tcW w:w="990" w:type="dxa"/>
            <w:shd w:val="clear" w:color="auto" w:fill="auto"/>
            <w:tcMar>
              <w:top w:w="100" w:type="dxa"/>
              <w:left w:w="100" w:type="dxa"/>
              <w:bottom w:w="100" w:type="dxa"/>
              <w:right w:w="100" w:type="dxa"/>
            </w:tcMar>
            <w:vAlign w:val="center"/>
          </w:tcPr>
          <w:p w:rsidR="005B31CA" w:rsidRPr="00716EBC" w:rsidRDefault="00D67EE9" w:rsidP="00172844">
            <w:pPr>
              <w:widowControl w:val="0"/>
              <w:pBdr>
                <w:top w:val="nil"/>
                <w:left w:val="nil"/>
                <w:bottom w:val="nil"/>
                <w:right w:val="nil"/>
                <w:between w:val="nil"/>
              </w:pBdr>
              <w:spacing w:line="240" w:lineRule="auto"/>
              <w:contextualSpacing w:val="0"/>
              <w:jc w:val="center"/>
              <w:rPr>
                <w:rFonts w:ascii="Times New Roman" w:hAnsi="Times New Roman" w:cs="Times New Roman"/>
                <w:szCs w:val="24"/>
              </w:rPr>
            </w:pPr>
            <w:ins w:id="21" w:author="LY" w:date="2018-10-07T20:43:00Z">
              <w:r>
                <w:rPr>
                  <w:rFonts w:ascii="Times New Roman" w:hAnsi="Times New Roman" w:cs="Times New Roman"/>
                  <w:szCs w:val="24"/>
                </w:rPr>
                <w:t>0</w:t>
              </w:r>
            </w:ins>
            <w:del w:id="22" w:author="LY" w:date="2018-10-07T20:42:00Z">
              <w:r w:rsidR="004A0FD8" w:rsidRPr="00716EBC" w:rsidDel="00D67EE9">
                <w:rPr>
                  <w:rFonts w:ascii="Times New Roman" w:hAnsi="Times New Roman" w:cs="Times New Roman"/>
                  <w:szCs w:val="24"/>
                </w:rPr>
                <w:delText>NULL</w:delText>
              </w:r>
            </w:del>
          </w:p>
        </w:tc>
        <w:tc>
          <w:tcPr>
            <w:tcW w:w="990" w:type="dxa"/>
            <w:shd w:val="clear" w:color="auto" w:fill="auto"/>
            <w:tcMar>
              <w:top w:w="100" w:type="dxa"/>
              <w:left w:w="100" w:type="dxa"/>
              <w:bottom w:w="100" w:type="dxa"/>
              <w:right w:w="100" w:type="dxa"/>
            </w:tcMar>
            <w:vAlign w:val="center"/>
          </w:tcPr>
          <w:p w:rsidR="005B31CA" w:rsidRPr="00716EBC" w:rsidRDefault="00D67EE9" w:rsidP="00172844">
            <w:pPr>
              <w:widowControl w:val="0"/>
              <w:pBdr>
                <w:top w:val="nil"/>
                <w:left w:val="nil"/>
                <w:bottom w:val="nil"/>
                <w:right w:val="nil"/>
                <w:between w:val="nil"/>
              </w:pBdr>
              <w:spacing w:line="240" w:lineRule="auto"/>
              <w:contextualSpacing w:val="0"/>
              <w:jc w:val="center"/>
              <w:rPr>
                <w:rFonts w:ascii="Times New Roman" w:hAnsi="Times New Roman" w:cs="Times New Roman"/>
                <w:szCs w:val="24"/>
              </w:rPr>
            </w:pPr>
            <w:ins w:id="23" w:author="LY" w:date="2018-10-07T20:43:00Z">
              <w:r>
                <w:rPr>
                  <w:rFonts w:ascii="Times New Roman" w:hAnsi="Times New Roman" w:cs="Times New Roman"/>
                  <w:szCs w:val="24"/>
                </w:rPr>
                <w:t>0</w:t>
              </w:r>
            </w:ins>
            <w:del w:id="24" w:author="LY" w:date="2018-10-07T20:42:00Z">
              <w:r w:rsidR="004A0FD8" w:rsidRPr="00716EBC" w:rsidDel="00D67EE9">
                <w:rPr>
                  <w:rFonts w:ascii="Times New Roman" w:hAnsi="Times New Roman" w:cs="Times New Roman"/>
                  <w:szCs w:val="24"/>
                </w:rPr>
                <w:delText>NULL</w:delText>
              </w:r>
            </w:del>
          </w:p>
        </w:tc>
        <w:tc>
          <w:tcPr>
            <w:tcW w:w="990" w:type="dxa"/>
            <w:shd w:val="clear" w:color="auto" w:fill="auto"/>
            <w:tcMar>
              <w:top w:w="100" w:type="dxa"/>
              <w:left w:w="100" w:type="dxa"/>
              <w:bottom w:w="100" w:type="dxa"/>
              <w:right w:w="100" w:type="dxa"/>
            </w:tcMar>
            <w:vAlign w:val="center"/>
          </w:tcPr>
          <w:p w:rsidR="005B31CA" w:rsidRPr="00716EBC" w:rsidRDefault="00D67EE9" w:rsidP="00172844">
            <w:pPr>
              <w:widowControl w:val="0"/>
              <w:pBdr>
                <w:top w:val="nil"/>
                <w:left w:val="nil"/>
                <w:bottom w:val="nil"/>
                <w:right w:val="nil"/>
                <w:between w:val="nil"/>
              </w:pBdr>
              <w:spacing w:line="240" w:lineRule="auto"/>
              <w:contextualSpacing w:val="0"/>
              <w:jc w:val="center"/>
              <w:rPr>
                <w:rFonts w:ascii="Times New Roman" w:hAnsi="Times New Roman" w:cs="Times New Roman"/>
                <w:szCs w:val="24"/>
              </w:rPr>
            </w:pPr>
            <w:ins w:id="25" w:author="LY" w:date="2018-10-07T20:43:00Z">
              <w:r>
                <w:rPr>
                  <w:rFonts w:ascii="Times New Roman" w:hAnsi="Times New Roman" w:cs="Times New Roman"/>
                  <w:szCs w:val="24"/>
                </w:rPr>
                <w:t>0</w:t>
              </w:r>
            </w:ins>
            <w:del w:id="26" w:author="LY" w:date="2018-10-07T20:42:00Z">
              <w:r w:rsidR="004A0FD8" w:rsidRPr="00716EBC" w:rsidDel="00D67EE9">
                <w:rPr>
                  <w:rFonts w:ascii="Times New Roman" w:hAnsi="Times New Roman" w:cs="Times New Roman"/>
                  <w:szCs w:val="24"/>
                </w:rPr>
                <w:delText>NULL</w:delText>
              </w:r>
            </w:del>
          </w:p>
        </w:tc>
      </w:tr>
      <w:tr w:rsidR="00172844" w:rsidRPr="00BF6B95" w:rsidTr="00172844">
        <w:trPr>
          <w:jc w:val="center"/>
        </w:trPr>
        <w:tc>
          <w:tcPr>
            <w:tcW w:w="2170" w:type="dxa"/>
            <w:tcBorders>
              <w:bottom w:val="single" w:sz="4" w:space="0" w:color="auto"/>
            </w:tcBorders>
            <w:shd w:val="clear" w:color="auto" w:fill="auto"/>
            <w:tcMar>
              <w:top w:w="100" w:type="dxa"/>
              <w:left w:w="100" w:type="dxa"/>
              <w:bottom w:w="100" w:type="dxa"/>
              <w:right w:w="100" w:type="dxa"/>
            </w:tcMar>
            <w:vAlign w:val="center"/>
          </w:tcPr>
          <w:p w:rsidR="005B31CA" w:rsidRPr="00716EBC" w:rsidRDefault="004A0FD8" w:rsidP="00172844">
            <w:pPr>
              <w:widowControl w:val="0"/>
              <w:pBdr>
                <w:top w:val="nil"/>
                <w:left w:val="nil"/>
                <w:bottom w:val="nil"/>
                <w:right w:val="nil"/>
                <w:between w:val="nil"/>
              </w:pBdr>
              <w:spacing w:line="240" w:lineRule="auto"/>
              <w:contextualSpacing w:val="0"/>
              <w:jc w:val="center"/>
              <w:rPr>
                <w:rFonts w:ascii="Times New Roman" w:hAnsi="Times New Roman" w:cs="Times New Roman"/>
                <w:szCs w:val="24"/>
              </w:rPr>
            </w:pPr>
            <w:r w:rsidRPr="00716EBC">
              <w:rPr>
                <w:rFonts w:ascii="Times New Roman" w:hAnsi="Times New Roman" w:cs="Times New Roman"/>
                <w:szCs w:val="24"/>
              </w:rPr>
              <w:t>Out-of- range R</w:t>
            </w:r>
            <w:r w:rsidR="003E7EF1" w:rsidRPr="00716EBC">
              <w:rPr>
                <w:rFonts w:ascii="Times New Roman" w:hAnsi="Times New Roman" w:cs="Times New Roman"/>
                <w:szCs w:val="24"/>
              </w:rPr>
              <w:t>ate</w:t>
            </w:r>
          </w:p>
        </w:tc>
        <w:tc>
          <w:tcPr>
            <w:tcW w:w="1120" w:type="dxa"/>
            <w:tcBorders>
              <w:bottom w:val="single" w:sz="4" w:space="0" w:color="auto"/>
            </w:tcBorders>
            <w:shd w:val="clear" w:color="auto" w:fill="auto"/>
            <w:tcMar>
              <w:top w:w="100" w:type="dxa"/>
              <w:left w:w="100" w:type="dxa"/>
              <w:bottom w:w="100" w:type="dxa"/>
              <w:right w:w="100" w:type="dxa"/>
            </w:tcMar>
            <w:vAlign w:val="center"/>
          </w:tcPr>
          <w:p w:rsidR="005B31CA" w:rsidRPr="00716EBC" w:rsidRDefault="003E7EF1" w:rsidP="00172844">
            <w:pPr>
              <w:widowControl w:val="0"/>
              <w:pBdr>
                <w:top w:val="nil"/>
                <w:left w:val="nil"/>
                <w:bottom w:val="nil"/>
                <w:right w:val="nil"/>
                <w:between w:val="nil"/>
              </w:pBdr>
              <w:spacing w:line="240" w:lineRule="auto"/>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030" w:type="dxa"/>
            <w:tcBorders>
              <w:bottom w:val="single" w:sz="4" w:space="0" w:color="auto"/>
            </w:tcBorders>
            <w:shd w:val="clear" w:color="auto" w:fill="auto"/>
            <w:tcMar>
              <w:top w:w="100" w:type="dxa"/>
              <w:left w:w="100" w:type="dxa"/>
              <w:bottom w:w="100" w:type="dxa"/>
              <w:right w:w="100" w:type="dxa"/>
            </w:tcMar>
            <w:vAlign w:val="center"/>
          </w:tcPr>
          <w:p w:rsidR="005B31CA" w:rsidRPr="00716EBC" w:rsidRDefault="003E7EF1" w:rsidP="00172844">
            <w:pPr>
              <w:widowControl w:val="0"/>
              <w:pBdr>
                <w:top w:val="nil"/>
                <w:left w:val="nil"/>
                <w:bottom w:val="nil"/>
                <w:right w:val="nil"/>
                <w:between w:val="nil"/>
              </w:pBdr>
              <w:spacing w:line="240" w:lineRule="auto"/>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090" w:type="dxa"/>
            <w:tcBorders>
              <w:bottom w:val="single" w:sz="4" w:space="0" w:color="auto"/>
            </w:tcBorders>
            <w:shd w:val="clear" w:color="auto" w:fill="auto"/>
            <w:tcMar>
              <w:top w:w="100" w:type="dxa"/>
              <w:left w:w="100" w:type="dxa"/>
              <w:bottom w:w="100" w:type="dxa"/>
              <w:right w:w="100" w:type="dxa"/>
            </w:tcMar>
            <w:vAlign w:val="center"/>
          </w:tcPr>
          <w:p w:rsidR="005B31CA" w:rsidRPr="00716EBC" w:rsidRDefault="003E7EF1" w:rsidP="00172844">
            <w:pPr>
              <w:widowControl w:val="0"/>
              <w:pBdr>
                <w:top w:val="nil"/>
                <w:left w:val="nil"/>
                <w:bottom w:val="nil"/>
                <w:right w:val="nil"/>
                <w:between w:val="nil"/>
              </w:pBdr>
              <w:spacing w:line="240" w:lineRule="auto"/>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990" w:type="dxa"/>
            <w:tcBorders>
              <w:bottom w:val="single" w:sz="4" w:space="0" w:color="auto"/>
            </w:tcBorders>
            <w:shd w:val="clear" w:color="auto" w:fill="auto"/>
            <w:tcMar>
              <w:top w:w="100" w:type="dxa"/>
              <w:left w:w="100" w:type="dxa"/>
              <w:bottom w:w="100" w:type="dxa"/>
              <w:right w:w="100" w:type="dxa"/>
            </w:tcMar>
            <w:vAlign w:val="center"/>
          </w:tcPr>
          <w:p w:rsidR="005B31CA" w:rsidRPr="00716EBC" w:rsidRDefault="003E7EF1" w:rsidP="00172844">
            <w:pPr>
              <w:widowControl w:val="0"/>
              <w:pBdr>
                <w:top w:val="nil"/>
                <w:left w:val="nil"/>
                <w:bottom w:val="nil"/>
                <w:right w:val="nil"/>
                <w:between w:val="nil"/>
              </w:pBdr>
              <w:spacing w:line="240" w:lineRule="auto"/>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990" w:type="dxa"/>
            <w:tcBorders>
              <w:bottom w:val="single" w:sz="4" w:space="0" w:color="auto"/>
            </w:tcBorders>
            <w:shd w:val="clear" w:color="auto" w:fill="auto"/>
            <w:tcMar>
              <w:top w:w="100" w:type="dxa"/>
              <w:left w:w="100" w:type="dxa"/>
              <w:bottom w:w="100" w:type="dxa"/>
              <w:right w:w="100" w:type="dxa"/>
            </w:tcMar>
            <w:vAlign w:val="center"/>
          </w:tcPr>
          <w:p w:rsidR="005B31CA" w:rsidRPr="00716EBC" w:rsidRDefault="003E7EF1" w:rsidP="00172844">
            <w:pPr>
              <w:widowControl w:val="0"/>
              <w:pBdr>
                <w:top w:val="nil"/>
                <w:left w:val="nil"/>
                <w:bottom w:val="nil"/>
                <w:right w:val="nil"/>
                <w:between w:val="nil"/>
              </w:pBdr>
              <w:spacing w:line="240" w:lineRule="auto"/>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990" w:type="dxa"/>
            <w:tcBorders>
              <w:bottom w:val="single" w:sz="4" w:space="0" w:color="auto"/>
            </w:tcBorders>
            <w:shd w:val="clear" w:color="auto" w:fill="auto"/>
            <w:tcMar>
              <w:top w:w="100" w:type="dxa"/>
              <w:left w:w="100" w:type="dxa"/>
              <w:bottom w:w="100" w:type="dxa"/>
              <w:right w:w="100" w:type="dxa"/>
            </w:tcMar>
            <w:vAlign w:val="center"/>
          </w:tcPr>
          <w:p w:rsidR="005B31CA" w:rsidRPr="00716EBC" w:rsidRDefault="003E7EF1" w:rsidP="00172844">
            <w:pPr>
              <w:widowControl w:val="0"/>
              <w:pBdr>
                <w:top w:val="nil"/>
                <w:left w:val="nil"/>
                <w:bottom w:val="nil"/>
                <w:right w:val="nil"/>
                <w:between w:val="nil"/>
              </w:pBdr>
              <w:spacing w:line="240" w:lineRule="auto"/>
              <w:contextualSpacing w:val="0"/>
              <w:jc w:val="center"/>
              <w:rPr>
                <w:rFonts w:ascii="Times New Roman" w:hAnsi="Times New Roman" w:cs="Times New Roman"/>
                <w:szCs w:val="24"/>
              </w:rPr>
            </w:pPr>
            <w:r w:rsidRPr="00716EBC">
              <w:rPr>
                <w:rFonts w:ascii="Times New Roman" w:hAnsi="Times New Roman" w:cs="Times New Roman"/>
                <w:szCs w:val="24"/>
              </w:rPr>
              <w:t>0</w:t>
            </w:r>
          </w:p>
        </w:tc>
      </w:tr>
      <w:tr w:rsidR="00172844" w:rsidRPr="00BF6B95" w:rsidTr="00172844">
        <w:trPr>
          <w:jc w:val="center"/>
        </w:trPr>
        <w:tc>
          <w:tcPr>
            <w:tcW w:w="2170" w:type="dxa"/>
            <w:tcBorders>
              <w:top w:val="single" w:sz="4" w:space="0" w:color="auto"/>
            </w:tcBorders>
            <w:shd w:val="clear" w:color="auto" w:fill="auto"/>
            <w:tcMar>
              <w:top w:w="100" w:type="dxa"/>
              <w:left w:w="100" w:type="dxa"/>
              <w:bottom w:w="100" w:type="dxa"/>
              <w:right w:w="100" w:type="dxa"/>
            </w:tcMar>
            <w:vAlign w:val="center"/>
          </w:tcPr>
          <w:p w:rsidR="005B31CA" w:rsidRPr="00716EBC" w:rsidRDefault="003E7EF1" w:rsidP="00172844">
            <w:pPr>
              <w:widowControl w:val="0"/>
              <w:spacing w:line="240" w:lineRule="auto"/>
              <w:contextualSpacing w:val="0"/>
              <w:jc w:val="center"/>
              <w:rPr>
                <w:rFonts w:ascii="Times New Roman" w:hAnsi="Times New Roman" w:cs="Times New Roman"/>
                <w:szCs w:val="24"/>
              </w:rPr>
            </w:pPr>
            <w:r w:rsidRPr="00716EBC">
              <w:rPr>
                <w:rFonts w:ascii="Times New Roman" w:hAnsi="Times New Roman" w:cs="Times New Roman"/>
                <w:szCs w:val="24"/>
              </w:rPr>
              <w:t>Attribute</w:t>
            </w:r>
          </w:p>
        </w:tc>
        <w:tc>
          <w:tcPr>
            <w:tcW w:w="1120" w:type="dxa"/>
            <w:tcBorders>
              <w:top w:val="single" w:sz="4" w:space="0" w:color="auto"/>
            </w:tcBorders>
            <w:shd w:val="clear" w:color="auto" w:fill="auto"/>
            <w:tcMar>
              <w:top w:w="100" w:type="dxa"/>
              <w:left w:w="100" w:type="dxa"/>
              <w:bottom w:w="100" w:type="dxa"/>
              <w:right w:w="100" w:type="dxa"/>
            </w:tcMar>
            <w:vAlign w:val="center"/>
          </w:tcPr>
          <w:p w:rsidR="005B31CA" w:rsidRPr="00716EBC" w:rsidRDefault="003E7EF1" w:rsidP="00172844">
            <w:pPr>
              <w:widowControl w:val="0"/>
              <w:pBdr>
                <w:top w:val="nil"/>
                <w:left w:val="nil"/>
                <w:bottom w:val="nil"/>
                <w:right w:val="nil"/>
                <w:between w:val="nil"/>
              </w:pBdr>
              <w:spacing w:line="240" w:lineRule="auto"/>
              <w:contextualSpacing w:val="0"/>
              <w:jc w:val="center"/>
              <w:rPr>
                <w:rFonts w:ascii="Times New Roman" w:hAnsi="Times New Roman" w:cs="Times New Roman"/>
                <w:szCs w:val="24"/>
              </w:rPr>
            </w:pPr>
            <w:r w:rsidRPr="00716EBC">
              <w:rPr>
                <w:rFonts w:ascii="Times New Roman" w:hAnsi="Times New Roman" w:cs="Times New Roman"/>
                <w:szCs w:val="24"/>
              </w:rPr>
              <w:t>Movie Gross</w:t>
            </w:r>
          </w:p>
        </w:tc>
        <w:tc>
          <w:tcPr>
            <w:tcW w:w="1030" w:type="dxa"/>
            <w:tcBorders>
              <w:top w:val="single" w:sz="4" w:space="0" w:color="auto"/>
            </w:tcBorders>
            <w:shd w:val="clear" w:color="auto" w:fill="auto"/>
            <w:tcMar>
              <w:top w:w="100" w:type="dxa"/>
              <w:left w:w="100" w:type="dxa"/>
              <w:bottom w:w="100" w:type="dxa"/>
              <w:right w:w="100" w:type="dxa"/>
            </w:tcMar>
            <w:vAlign w:val="center"/>
          </w:tcPr>
          <w:p w:rsidR="005B31CA" w:rsidRPr="00716EBC" w:rsidRDefault="003E7EF1" w:rsidP="00172844">
            <w:pPr>
              <w:widowControl w:val="0"/>
              <w:pBdr>
                <w:top w:val="nil"/>
                <w:left w:val="nil"/>
                <w:bottom w:val="nil"/>
                <w:right w:val="nil"/>
                <w:between w:val="nil"/>
              </w:pBdr>
              <w:spacing w:line="240" w:lineRule="auto"/>
              <w:contextualSpacing w:val="0"/>
              <w:jc w:val="center"/>
              <w:rPr>
                <w:rFonts w:ascii="Times New Roman" w:hAnsi="Times New Roman" w:cs="Times New Roman"/>
                <w:szCs w:val="24"/>
              </w:rPr>
            </w:pPr>
            <w:r w:rsidRPr="00716EBC">
              <w:rPr>
                <w:rFonts w:ascii="Times New Roman" w:hAnsi="Times New Roman" w:cs="Times New Roman"/>
                <w:szCs w:val="24"/>
              </w:rPr>
              <w:t>Movie Rate</w:t>
            </w:r>
          </w:p>
        </w:tc>
        <w:tc>
          <w:tcPr>
            <w:tcW w:w="1090" w:type="dxa"/>
            <w:tcBorders>
              <w:top w:val="single" w:sz="4" w:space="0" w:color="auto"/>
            </w:tcBorders>
            <w:shd w:val="clear" w:color="auto" w:fill="auto"/>
            <w:tcMar>
              <w:top w:w="100" w:type="dxa"/>
              <w:left w:w="100" w:type="dxa"/>
              <w:bottom w:w="100" w:type="dxa"/>
              <w:right w:w="100" w:type="dxa"/>
            </w:tcMar>
            <w:vAlign w:val="center"/>
          </w:tcPr>
          <w:p w:rsidR="005B31CA" w:rsidRPr="00716EBC" w:rsidRDefault="003E7EF1" w:rsidP="00172844">
            <w:pPr>
              <w:widowControl w:val="0"/>
              <w:pBdr>
                <w:top w:val="nil"/>
                <w:left w:val="nil"/>
                <w:bottom w:val="nil"/>
                <w:right w:val="nil"/>
                <w:between w:val="nil"/>
              </w:pBdr>
              <w:spacing w:line="240" w:lineRule="auto"/>
              <w:contextualSpacing w:val="0"/>
              <w:jc w:val="center"/>
              <w:rPr>
                <w:rFonts w:ascii="Times New Roman" w:hAnsi="Times New Roman" w:cs="Times New Roman"/>
                <w:szCs w:val="24"/>
              </w:rPr>
            </w:pPr>
            <w:r w:rsidRPr="00716EBC">
              <w:rPr>
                <w:rFonts w:ascii="Times New Roman" w:hAnsi="Times New Roman" w:cs="Times New Roman"/>
                <w:szCs w:val="24"/>
              </w:rPr>
              <w:t>Movie Runtime</w:t>
            </w:r>
          </w:p>
        </w:tc>
        <w:tc>
          <w:tcPr>
            <w:tcW w:w="990" w:type="dxa"/>
            <w:tcBorders>
              <w:top w:val="single" w:sz="4" w:space="0" w:color="auto"/>
            </w:tcBorders>
            <w:shd w:val="clear" w:color="auto" w:fill="auto"/>
            <w:tcMar>
              <w:top w:w="100" w:type="dxa"/>
              <w:left w:w="100" w:type="dxa"/>
              <w:bottom w:w="100" w:type="dxa"/>
              <w:right w:w="100" w:type="dxa"/>
            </w:tcMar>
            <w:vAlign w:val="center"/>
          </w:tcPr>
          <w:p w:rsidR="00172844" w:rsidRPr="00716EBC" w:rsidRDefault="003E7EF1" w:rsidP="00172844">
            <w:pPr>
              <w:widowControl w:val="0"/>
              <w:pBdr>
                <w:top w:val="nil"/>
                <w:left w:val="nil"/>
                <w:bottom w:val="nil"/>
                <w:right w:val="nil"/>
                <w:between w:val="nil"/>
              </w:pBdr>
              <w:spacing w:line="240" w:lineRule="auto"/>
              <w:contextualSpacing w:val="0"/>
              <w:jc w:val="center"/>
              <w:rPr>
                <w:rFonts w:ascii="Times New Roman" w:hAnsi="Times New Roman" w:cs="Times New Roman"/>
                <w:szCs w:val="24"/>
              </w:rPr>
            </w:pPr>
            <w:r w:rsidRPr="00716EBC">
              <w:rPr>
                <w:rFonts w:ascii="Times New Roman" w:hAnsi="Times New Roman" w:cs="Times New Roman"/>
                <w:szCs w:val="24"/>
              </w:rPr>
              <w:t>Movie</w:t>
            </w:r>
          </w:p>
          <w:p w:rsidR="005B31CA" w:rsidRPr="00716EBC" w:rsidRDefault="003E7EF1" w:rsidP="00172844">
            <w:pPr>
              <w:widowControl w:val="0"/>
              <w:pBdr>
                <w:top w:val="nil"/>
                <w:left w:val="nil"/>
                <w:bottom w:val="nil"/>
                <w:right w:val="nil"/>
                <w:between w:val="nil"/>
              </w:pBdr>
              <w:spacing w:line="240" w:lineRule="auto"/>
              <w:contextualSpacing w:val="0"/>
              <w:jc w:val="center"/>
              <w:rPr>
                <w:rFonts w:ascii="Times New Roman" w:hAnsi="Times New Roman" w:cs="Times New Roman"/>
                <w:szCs w:val="24"/>
              </w:rPr>
            </w:pPr>
            <w:r w:rsidRPr="00716EBC">
              <w:rPr>
                <w:rFonts w:ascii="Times New Roman" w:hAnsi="Times New Roman" w:cs="Times New Roman"/>
                <w:szCs w:val="24"/>
              </w:rPr>
              <w:t>Rate</w:t>
            </w:r>
          </w:p>
        </w:tc>
        <w:tc>
          <w:tcPr>
            <w:tcW w:w="990" w:type="dxa"/>
            <w:tcBorders>
              <w:top w:val="single" w:sz="4" w:space="0" w:color="auto"/>
            </w:tcBorders>
            <w:shd w:val="clear" w:color="auto" w:fill="auto"/>
            <w:tcMar>
              <w:top w:w="100" w:type="dxa"/>
              <w:left w:w="100" w:type="dxa"/>
              <w:bottom w:w="100" w:type="dxa"/>
              <w:right w:w="100" w:type="dxa"/>
            </w:tcMar>
            <w:vAlign w:val="center"/>
          </w:tcPr>
          <w:p w:rsidR="00172844" w:rsidRPr="00716EBC" w:rsidRDefault="003E7EF1" w:rsidP="00172844">
            <w:pPr>
              <w:widowControl w:val="0"/>
              <w:pBdr>
                <w:top w:val="nil"/>
                <w:left w:val="nil"/>
                <w:bottom w:val="nil"/>
                <w:right w:val="nil"/>
                <w:between w:val="nil"/>
              </w:pBdr>
              <w:spacing w:line="240" w:lineRule="auto"/>
              <w:contextualSpacing w:val="0"/>
              <w:jc w:val="center"/>
              <w:rPr>
                <w:rFonts w:ascii="Times New Roman" w:hAnsi="Times New Roman" w:cs="Times New Roman"/>
                <w:szCs w:val="24"/>
              </w:rPr>
            </w:pPr>
            <w:r w:rsidRPr="00716EBC">
              <w:rPr>
                <w:rFonts w:ascii="Times New Roman" w:hAnsi="Times New Roman" w:cs="Times New Roman"/>
                <w:szCs w:val="24"/>
              </w:rPr>
              <w:t>Movie</w:t>
            </w:r>
          </w:p>
          <w:p w:rsidR="005B31CA" w:rsidRPr="00716EBC" w:rsidRDefault="003E7EF1" w:rsidP="00172844">
            <w:pPr>
              <w:widowControl w:val="0"/>
              <w:pBdr>
                <w:top w:val="nil"/>
                <w:left w:val="nil"/>
                <w:bottom w:val="nil"/>
                <w:right w:val="nil"/>
                <w:between w:val="nil"/>
              </w:pBdr>
              <w:spacing w:line="240" w:lineRule="auto"/>
              <w:contextualSpacing w:val="0"/>
              <w:jc w:val="center"/>
              <w:rPr>
                <w:rFonts w:ascii="Times New Roman" w:hAnsi="Times New Roman" w:cs="Times New Roman"/>
                <w:szCs w:val="24"/>
              </w:rPr>
            </w:pPr>
            <w:r w:rsidRPr="00716EBC">
              <w:rPr>
                <w:rFonts w:ascii="Times New Roman" w:hAnsi="Times New Roman" w:cs="Times New Roman"/>
                <w:szCs w:val="24"/>
              </w:rPr>
              <w:t>Year</w:t>
            </w:r>
          </w:p>
        </w:tc>
        <w:tc>
          <w:tcPr>
            <w:tcW w:w="990" w:type="dxa"/>
            <w:tcBorders>
              <w:top w:val="single" w:sz="4" w:space="0" w:color="auto"/>
            </w:tcBorders>
            <w:shd w:val="clear" w:color="auto" w:fill="auto"/>
            <w:tcMar>
              <w:top w:w="100" w:type="dxa"/>
              <w:left w:w="100" w:type="dxa"/>
              <w:bottom w:w="100" w:type="dxa"/>
              <w:right w:w="100" w:type="dxa"/>
            </w:tcMar>
            <w:vAlign w:val="center"/>
          </w:tcPr>
          <w:p w:rsidR="005B31CA" w:rsidRPr="00716EBC" w:rsidRDefault="005B31CA" w:rsidP="00172844">
            <w:pPr>
              <w:widowControl w:val="0"/>
              <w:pBdr>
                <w:top w:val="nil"/>
                <w:left w:val="nil"/>
                <w:bottom w:val="nil"/>
                <w:right w:val="nil"/>
                <w:between w:val="nil"/>
              </w:pBdr>
              <w:spacing w:line="240" w:lineRule="auto"/>
              <w:contextualSpacing w:val="0"/>
              <w:jc w:val="center"/>
              <w:rPr>
                <w:rFonts w:ascii="Times New Roman" w:hAnsi="Times New Roman" w:cs="Times New Roman"/>
                <w:szCs w:val="24"/>
              </w:rPr>
            </w:pPr>
          </w:p>
        </w:tc>
      </w:tr>
      <w:tr w:rsidR="00172844" w:rsidRPr="00BF6B95" w:rsidTr="00172844">
        <w:trPr>
          <w:jc w:val="center"/>
        </w:trPr>
        <w:tc>
          <w:tcPr>
            <w:tcW w:w="2170" w:type="dxa"/>
            <w:shd w:val="clear" w:color="auto" w:fill="auto"/>
            <w:tcMar>
              <w:top w:w="100" w:type="dxa"/>
              <w:left w:w="100" w:type="dxa"/>
              <w:bottom w:w="100" w:type="dxa"/>
              <w:right w:w="100" w:type="dxa"/>
            </w:tcMar>
            <w:vAlign w:val="center"/>
          </w:tcPr>
          <w:p w:rsidR="005B31CA" w:rsidRPr="00716EBC" w:rsidRDefault="004A0FD8" w:rsidP="00172844">
            <w:pPr>
              <w:widowControl w:val="0"/>
              <w:spacing w:line="240" w:lineRule="auto"/>
              <w:contextualSpacing w:val="0"/>
              <w:jc w:val="center"/>
              <w:rPr>
                <w:rFonts w:ascii="Times New Roman" w:hAnsi="Times New Roman" w:cs="Times New Roman"/>
                <w:szCs w:val="24"/>
              </w:rPr>
            </w:pPr>
            <w:r w:rsidRPr="00716EBC">
              <w:rPr>
                <w:rFonts w:ascii="Times New Roman" w:hAnsi="Times New Roman" w:cs="Times New Roman"/>
                <w:szCs w:val="24"/>
              </w:rPr>
              <w:t>Null V</w:t>
            </w:r>
            <w:r w:rsidR="003E7EF1" w:rsidRPr="00716EBC">
              <w:rPr>
                <w:rFonts w:ascii="Times New Roman" w:hAnsi="Times New Roman" w:cs="Times New Roman"/>
                <w:szCs w:val="24"/>
              </w:rPr>
              <w:t xml:space="preserve">alue </w:t>
            </w:r>
            <w:r w:rsidRPr="00716EBC">
              <w:rPr>
                <w:rFonts w:ascii="Times New Roman" w:hAnsi="Times New Roman" w:cs="Times New Roman"/>
                <w:szCs w:val="24"/>
              </w:rPr>
              <w:t>Rate</w:t>
            </w:r>
          </w:p>
        </w:tc>
        <w:tc>
          <w:tcPr>
            <w:tcW w:w="1120" w:type="dxa"/>
            <w:shd w:val="clear" w:color="auto" w:fill="auto"/>
            <w:tcMar>
              <w:top w:w="100" w:type="dxa"/>
              <w:left w:w="100" w:type="dxa"/>
              <w:bottom w:w="100" w:type="dxa"/>
              <w:right w:w="100" w:type="dxa"/>
            </w:tcMar>
            <w:vAlign w:val="center"/>
          </w:tcPr>
          <w:p w:rsidR="005B31CA" w:rsidRPr="00716EBC" w:rsidRDefault="003E7EF1" w:rsidP="00172844">
            <w:pPr>
              <w:widowControl w:val="0"/>
              <w:pBdr>
                <w:top w:val="nil"/>
                <w:left w:val="nil"/>
                <w:bottom w:val="nil"/>
                <w:right w:val="nil"/>
                <w:between w:val="nil"/>
              </w:pBdr>
              <w:spacing w:line="240" w:lineRule="auto"/>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030" w:type="dxa"/>
            <w:shd w:val="clear" w:color="auto" w:fill="auto"/>
            <w:tcMar>
              <w:top w:w="100" w:type="dxa"/>
              <w:left w:w="100" w:type="dxa"/>
              <w:bottom w:w="100" w:type="dxa"/>
              <w:right w:w="100" w:type="dxa"/>
            </w:tcMar>
            <w:vAlign w:val="center"/>
          </w:tcPr>
          <w:p w:rsidR="005B31CA" w:rsidRPr="00716EBC" w:rsidRDefault="003E7EF1" w:rsidP="00172844">
            <w:pPr>
              <w:widowControl w:val="0"/>
              <w:pBdr>
                <w:top w:val="nil"/>
                <w:left w:val="nil"/>
                <w:bottom w:val="nil"/>
                <w:right w:val="nil"/>
                <w:between w:val="nil"/>
              </w:pBdr>
              <w:spacing w:line="240" w:lineRule="auto"/>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090" w:type="dxa"/>
            <w:shd w:val="clear" w:color="auto" w:fill="auto"/>
            <w:tcMar>
              <w:top w:w="100" w:type="dxa"/>
              <w:left w:w="100" w:type="dxa"/>
              <w:bottom w:w="100" w:type="dxa"/>
              <w:right w:w="100" w:type="dxa"/>
            </w:tcMar>
            <w:vAlign w:val="center"/>
          </w:tcPr>
          <w:p w:rsidR="005B31CA" w:rsidRPr="00716EBC" w:rsidRDefault="003E7EF1" w:rsidP="00172844">
            <w:pPr>
              <w:widowControl w:val="0"/>
              <w:pBdr>
                <w:top w:val="nil"/>
                <w:left w:val="nil"/>
                <w:bottom w:val="nil"/>
                <w:right w:val="nil"/>
                <w:between w:val="nil"/>
              </w:pBdr>
              <w:spacing w:line="240" w:lineRule="auto"/>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990" w:type="dxa"/>
            <w:shd w:val="clear" w:color="auto" w:fill="auto"/>
            <w:tcMar>
              <w:top w:w="100" w:type="dxa"/>
              <w:left w:w="100" w:type="dxa"/>
              <w:bottom w:w="100" w:type="dxa"/>
              <w:right w:w="100" w:type="dxa"/>
            </w:tcMar>
            <w:vAlign w:val="center"/>
          </w:tcPr>
          <w:p w:rsidR="005B31CA" w:rsidRPr="00716EBC" w:rsidRDefault="003E7EF1" w:rsidP="00172844">
            <w:pPr>
              <w:widowControl w:val="0"/>
              <w:pBdr>
                <w:top w:val="nil"/>
                <w:left w:val="nil"/>
                <w:bottom w:val="nil"/>
                <w:right w:val="nil"/>
                <w:between w:val="nil"/>
              </w:pBdr>
              <w:spacing w:line="240" w:lineRule="auto"/>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990" w:type="dxa"/>
            <w:shd w:val="clear" w:color="auto" w:fill="auto"/>
            <w:tcMar>
              <w:top w:w="100" w:type="dxa"/>
              <w:left w:w="100" w:type="dxa"/>
              <w:bottom w:w="100" w:type="dxa"/>
              <w:right w:w="100" w:type="dxa"/>
            </w:tcMar>
            <w:vAlign w:val="center"/>
          </w:tcPr>
          <w:p w:rsidR="005B31CA" w:rsidRPr="00716EBC" w:rsidRDefault="003E7EF1" w:rsidP="00172844">
            <w:pPr>
              <w:widowControl w:val="0"/>
              <w:pBdr>
                <w:top w:val="nil"/>
                <w:left w:val="nil"/>
                <w:bottom w:val="nil"/>
                <w:right w:val="nil"/>
                <w:between w:val="nil"/>
              </w:pBdr>
              <w:spacing w:line="240" w:lineRule="auto"/>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990" w:type="dxa"/>
            <w:shd w:val="clear" w:color="auto" w:fill="auto"/>
            <w:tcMar>
              <w:top w:w="100" w:type="dxa"/>
              <w:left w:w="100" w:type="dxa"/>
              <w:bottom w:w="100" w:type="dxa"/>
              <w:right w:w="100" w:type="dxa"/>
            </w:tcMar>
            <w:vAlign w:val="center"/>
          </w:tcPr>
          <w:p w:rsidR="005B31CA" w:rsidRPr="00716EBC" w:rsidRDefault="005B31CA" w:rsidP="00172844">
            <w:pPr>
              <w:widowControl w:val="0"/>
              <w:pBdr>
                <w:top w:val="nil"/>
                <w:left w:val="nil"/>
                <w:bottom w:val="nil"/>
                <w:right w:val="nil"/>
                <w:between w:val="nil"/>
              </w:pBdr>
              <w:spacing w:line="240" w:lineRule="auto"/>
              <w:contextualSpacing w:val="0"/>
              <w:jc w:val="center"/>
              <w:rPr>
                <w:rFonts w:ascii="Times New Roman" w:hAnsi="Times New Roman" w:cs="Times New Roman"/>
                <w:szCs w:val="24"/>
                <w:highlight w:val="red"/>
              </w:rPr>
            </w:pPr>
          </w:p>
        </w:tc>
      </w:tr>
      <w:tr w:rsidR="00172844" w:rsidRPr="00BF6B95" w:rsidTr="00172844">
        <w:trPr>
          <w:jc w:val="center"/>
        </w:trPr>
        <w:tc>
          <w:tcPr>
            <w:tcW w:w="2170" w:type="dxa"/>
            <w:shd w:val="clear" w:color="auto" w:fill="auto"/>
            <w:tcMar>
              <w:top w:w="100" w:type="dxa"/>
              <w:left w:w="100" w:type="dxa"/>
              <w:bottom w:w="100" w:type="dxa"/>
              <w:right w:w="100" w:type="dxa"/>
            </w:tcMar>
            <w:vAlign w:val="center"/>
          </w:tcPr>
          <w:p w:rsidR="005B31CA" w:rsidRPr="00716EBC" w:rsidRDefault="004A0FD8" w:rsidP="00172844">
            <w:pPr>
              <w:widowControl w:val="0"/>
              <w:spacing w:line="240" w:lineRule="auto"/>
              <w:contextualSpacing w:val="0"/>
              <w:jc w:val="center"/>
              <w:rPr>
                <w:rFonts w:ascii="Times New Roman" w:hAnsi="Times New Roman" w:cs="Times New Roman"/>
                <w:szCs w:val="24"/>
              </w:rPr>
            </w:pPr>
            <w:r w:rsidRPr="00716EBC">
              <w:rPr>
                <w:rFonts w:ascii="Times New Roman" w:hAnsi="Times New Roman" w:cs="Times New Roman"/>
                <w:szCs w:val="24"/>
              </w:rPr>
              <w:t>Out- of- range R</w:t>
            </w:r>
            <w:r w:rsidR="003E7EF1" w:rsidRPr="00716EBC">
              <w:rPr>
                <w:rFonts w:ascii="Times New Roman" w:hAnsi="Times New Roman" w:cs="Times New Roman"/>
                <w:szCs w:val="24"/>
              </w:rPr>
              <w:t>ate</w:t>
            </w:r>
          </w:p>
        </w:tc>
        <w:tc>
          <w:tcPr>
            <w:tcW w:w="1120" w:type="dxa"/>
            <w:shd w:val="clear" w:color="auto" w:fill="auto"/>
            <w:tcMar>
              <w:top w:w="100" w:type="dxa"/>
              <w:left w:w="100" w:type="dxa"/>
              <w:bottom w:w="100" w:type="dxa"/>
              <w:right w:w="100" w:type="dxa"/>
            </w:tcMar>
            <w:vAlign w:val="center"/>
          </w:tcPr>
          <w:p w:rsidR="005B31CA" w:rsidRPr="00716EBC" w:rsidRDefault="003E7EF1" w:rsidP="00172844">
            <w:pPr>
              <w:widowControl w:val="0"/>
              <w:pBdr>
                <w:top w:val="nil"/>
                <w:left w:val="nil"/>
                <w:bottom w:val="nil"/>
                <w:right w:val="nil"/>
                <w:between w:val="nil"/>
              </w:pBdr>
              <w:spacing w:line="240" w:lineRule="auto"/>
              <w:contextualSpacing w:val="0"/>
              <w:jc w:val="center"/>
              <w:rPr>
                <w:rFonts w:ascii="Times New Roman" w:hAnsi="Times New Roman" w:cs="Times New Roman"/>
                <w:szCs w:val="24"/>
              </w:rPr>
            </w:pPr>
            <w:r w:rsidRPr="00716EBC">
              <w:rPr>
                <w:rFonts w:ascii="Times New Roman" w:hAnsi="Times New Roman" w:cs="Times New Roman"/>
                <w:szCs w:val="24"/>
              </w:rPr>
              <w:t>0.02931</w:t>
            </w:r>
          </w:p>
        </w:tc>
        <w:tc>
          <w:tcPr>
            <w:tcW w:w="1030" w:type="dxa"/>
            <w:shd w:val="clear" w:color="auto" w:fill="auto"/>
            <w:tcMar>
              <w:top w:w="100" w:type="dxa"/>
              <w:left w:w="100" w:type="dxa"/>
              <w:bottom w:w="100" w:type="dxa"/>
              <w:right w:w="100" w:type="dxa"/>
            </w:tcMar>
            <w:vAlign w:val="center"/>
          </w:tcPr>
          <w:p w:rsidR="005B31CA" w:rsidRPr="00716EBC" w:rsidRDefault="003E7EF1" w:rsidP="00172844">
            <w:pPr>
              <w:widowControl w:val="0"/>
              <w:pBdr>
                <w:top w:val="nil"/>
                <w:left w:val="nil"/>
                <w:bottom w:val="nil"/>
                <w:right w:val="nil"/>
                <w:between w:val="nil"/>
              </w:pBdr>
              <w:spacing w:line="240" w:lineRule="auto"/>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090" w:type="dxa"/>
            <w:shd w:val="clear" w:color="auto" w:fill="auto"/>
            <w:tcMar>
              <w:top w:w="100" w:type="dxa"/>
              <w:left w:w="100" w:type="dxa"/>
              <w:bottom w:w="100" w:type="dxa"/>
              <w:right w:w="100" w:type="dxa"/>
            </w:tcMar>
            <w:vAlign w:val="center"/>
          </w:tcPr>
          <w:p w:rsidR="005B31CA" w:rsidRPr="00716EBC" w:rsidRDefault="003E7EF1" w:rsidP="00172844">
            <w:pPr>
              <w:widowControl w:val="0"/>
              <w:pBdr>
                <w:top w:val="nil"/>
                <w:left w:val="nil"/>
                <w:bottom w:val="nil"/>
                <w:right w:val="nil"/>
                <w:between w:val="nil"/>
              </w:pBdr>
              <w:spacing w:line="240" w:lineRule="auto"/>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990" w:type="dxa"/>
            <w:shd w:val="clear" w:color="auto" w:fill="auto"/>
            <w:tcMar>
              <w:top w:w="100" w:type="dxa"/>
              <w:left w:w="100" w:type="dxa"/>
              <w:bottom w:w="100" w:type="dxa"/>
              <w:right w:w="100" w:type="dxa"/>
            </w:tcMar>
            <w:vAlign w:val="center"/>
          </w:tcPr>
          <w:p w:rsidR="005B31CA" w:rsidRPr="00716EBC" w:rsidRDefault="003E7EF1" w:rsidP="00172844">
            <w:pPr>
              <w:widowControl w:val="0"/>
              <w:pBdr>
                <w:top w:val="nil"/>
                <w:left w:val="nil"/>
                <w:bottom w:val="nil"/>
                <w:right w:val="nil"/>
                <w:between w:val="nil"/>
              </w:pBdr>
              <w:spacing w:line="240" w:lineRule="auto"/>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990" w:type="dxa"/>
            <w:shd w:val="clear" w:color="auto" w:fill="auto"/>
            <w:tcMar>
              <w:top w:w="100" w:type="dxa"/>
              <w:left w:w="100" w:type="dxa"/>
              <w:bottom w:w="100" w:type="dxa"/>
              <w:right w:w="100" w:type="dxa"/>
            </w:tcMar>
            <w:vAlign w:val="center"/>
          </w:tcPr>
          <w:p w:rsidR="005B31CA" w:rsidRPr="00716EBC" w:rsidRDefault="003E7EF1" w:rsidP="00172844">
            <w:pPr>
              <w:widowControl w:val="0"/>
              <w:pBdr>
                <w:top w:val="nil"/>
                <w:left w:val="nil"/>
                <w:bottom w:val="nil"/>
                <w:right w:val="nil"/>
                <w:between w:val="nil"/>
              </w:pBdr>
              <w:spacing w:line="240" w:lineRule="auto"/>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990" w:type="dxa"/>
            <w:shd w:val="clear" w:color="auto" w:fill="auto"/>
            <w:tcMar>
              <w:top w:w="100" w:type="dxa"/>
              <w:left w:w="100" w:type="dxa"/>
              <w:bottom w:w="100" w:type="dxa"/>
              <w:right w:w="100" w:type="dxa"/>
            </w:tcMar>
            <w:vAlign w:val="center"/>
          </w:tcPr>
          <w:p w:rsidR="005B31CA" w:rsidRPr="00716EBC" w:rsidRDefault="005B31CA" w:rsidP="00172844">
            <w:pPr>
              <w:widowControl w:val="0"/>
              <w:pBdr>
                <w:top w:val="nil"/>
                <w:left w:val="nil"/>
                <w:bottom w:val="nil"/>
                <w:right w:val="nil"/>
                <w:between w:val="nil"/>
              </w:pBdr>
              <w:spacing w:line="240" w:lineRule="auto"/>
              <w:contextualSpacing w:val="0"/>
              <w:jc w:val="center"/>
              <w:rPr>
                <w:rFonts w:ascii="Times New Roman" w:hAnsi="Times New Roman" w:cs="Times New Roman"/>
                <w:szCs w:val="24"/>
                <w:highlight w:val="red"/>
              </w:rPr>
            </w:pPr>
          </w:p>
        </w:tc>
      </w:tr>
    </w:tbl>
    <w:p w:rsidR="005B31CA" w:rsidRDefault="005B31CA">
      <w:pPr>
        <w:contextualSpacing w:val="0"/>
        <w:rPr>
          <w:rFonts w:ascii="Times New Roman" w:hAnsi="Times New Roman" w:cs="Times New Roman"/>
          <w:sz w:val="24"/>
          <w:szCs w:val="24"/>
          <w:highlight w:val="red"/>
        </w:rPr>
      </w:pPr>
    </w:p>
    <w:p w:rsidR="00716EBC" w:rsidRDefault="00716EBC">
      <w:pPr>
        <w:contextualSpacing w:val="0"/>
        <w:rPr>
          <w:rFonts w:ascii="Times New Roman" w:hAnsi="Times New Roman" w:cs="Times New Roman"/>
          <w:sz w:val="24"/>
          <w:szCs w:val="24"/>
          <w:highlight w:val="red"/>
        </w:rPr>
      </w:pPr>
    </w:p>
    <w:p w:rsidR="00716EBC" w:rsidRPr="00BF6B95" w:rsidRDefault="00716EBC">
      <w:pPr>
        <w:contextualSpacing w:val="0"/>
        <w:rPr>
          <w:rFonts w:ascii="Times New Roman" w:hAnsi="Times New Roman" w:cs="Times New Roman"/>
          <w:sz w:val="24"/>
          <w:szCs w:val="24"/>
          <w:highlight w:val="red"/>
        </w:rPr>
      </w:pPr>
    </w:p>
    <w:tbl>
      <w:tblPr>
        <w:tblStyle w:val="a2"/>
        <w:tblW w:w="99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140"/>
        <w:gridCol w:w="1335"/>
        <w:gridCol w:w="1290"/>
        <w:gridCol w:w="1125"/>
        <w:gridCol w:w="1335"/>
        <w:gridCol w:w="1185"/>
        <w:gridCol w:w="1275"/>
      </w:tblGrid>
      <w:tr w:rsidR="005B31CA" w:rsidRPr="00BF6B95" w:rsidTr="00060FF7">
        <w:trPr>
          <w:trHeight w:val="420"/>
          <w:jc w:val="center"/>
        </w:trPr>
        <w:tc>
          <w:tcPr>
            <w:tcW w:w="9960" w:type="dxa"/>
            <w:gridSpan w:val="8"/>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5B31CA" w:rsidRPr="002D54AC" w:rsidRDefault="00060FF7" w:rsidP="00060FF7">
            <w:pPr>
              <w:widowControl w:val="0"/>
              <w:spacing w:line="240" w:lineRule="auto"/>
              <w:contextualSpacing w:val="0"/>
              <w:jc w:val="center"/>
              <w:rPr>
                <w:rFonts w:ascii="Times New Roman" w:hAnsi="Times New Roman" w:cs="Times New Roman"/>
                <w:b/>
                <w:szCs w:val="24"/>
                <w:rPrChange w:id="27" w:author="youko1970s@gmail.com" w:date="2018-10-07T18:26:00Z">
                  <w:rPr>
                    <w:rFonts w:ascii="Times New Roman" w:hAnsi="Times New Roman" w:cs="Times New Roman"/>
                    <w:sz w:val="24"/>
                    <w:szCs w:val="24"/>
                  </w:rPr>
                </w:rPrChange>
              </w:rPr>
            </w:pPr>
            <w:r w:rsidRPr="002D54AC">
              <w:rPr>
                <w:rFonts w:ascii="Times New Roman" w:hAnsi="Times New Roman" w:cs="Times New Roman"/>
                <w:b/>
                <w:szCs w:val="24"/>
                <w:rPrChange w:id="28" w:author="youko1970s@gmail.com" w:date="2018-10-07T18:26:00Z">
                  <w:rPr>
                    <w:rFonts w:ascii="Times New Roman" w:hAnsi="Times New Roman" w:cs="Times New Roman"/>
                    <w:sz w:val="24"/>
                    <w:szCs w:val="24"/>
                  </w:rPr>
                </w:rPrChange>
              </w:rPr>
              <w:lastRenderedPageBreak/>
              <w:t xml:space="preserve">Table 4: </w:t>
            </w:r>
            <w:r w:rsidR="003E7EF1" w:rsidRPr="002D54AC">
              <w:rPr>
                <w:rFonts w:ascii="Times New Roman" w:hAnsi="Times New Roman" w:cs="Times New Roman"/>
                <w:b/>
                <w:szCs w:val="24"/>
                <w:rPrChange w:id="29" w:author="youko1970s@gmail.com" w:date="2018-10-07T18:26:00Z">
                  <w:rPr>
                    <w:rFonts w:ascii="Times New Roman" w:hAnsi="Times New Roman" w:cs="Times New Roman"/>
                    <w:sz w:val="24"/>
                    <w:szCs w:val="24"/>
                  </w:rPr>
                </w:rPrChange>
              </w:rPr>
              <w:t>Feature Quality Check Table</w:t>
            </w:r>
          </w:p>
        </w:tc>
      </w:tr>
      <w:tr w:rsidR="005B31CA" w:rsidRPr="00BF6B95" w:rsidTr="00060FF7">
        <w:trPr>
          <w:jc w:val="center"/>
        </w:trPr>
        <w:tc>
          <w:tcPr>
            <w:tcW w:w="1275" w:type="dxa"/>
            <w:tcBorders>
              <w:top w:val="single" w:sz="4" w:space="0" w:color="auto"/>
            </w:tcBorders>
            <w:shd w:val="clear" w:color="auto" w:fill="auto"/>
            <w:tcMar>
              <w:top w:w="100" w:type="dxa"/>
              <w:left w:w="100" w:type="dxa"/>
              <w:bottom w:w="100" w:type="dxa"/>
              <w:right w:w="100" w:type="dxa"/>
            </w:tcMar>
            <w:vAlign w:val="center"/>
          </w:tcPr>
          <w:p w:rsidR="005B31CA" w:rsidRPr="00716EBC" w:rsidRDefault="003E7EF1" w:rsidP="00172844">
            <w:pPr>
              <w:widowControl w:val="0"/>
              <w:pBdr>
                <w:top w:val="nil"/>
                <w:left w:val="nil"/>
                <w:bottom w:val="nil"/>
                <w:right w:val="nil"/>
                <w:between w:val="nil"/>
              </w:pBdr>
              <w:spacing w:line="240" w:lineRule="auto"/>
              <w:contextualSpacing w:val="0"/>
              <w:jc w:val="center"/>
              <w:rPr>
                <w:rFonts w:ascii="Times New Roman" w:hAnsi="Times New Roman" w:cs="Times New Roman"/>
              </w:rPr>
            </w:pPr>
            <w:r w:rsidRPr="00716EBC">
              <w:rPr>
                <w:rFonts w:ascii="Times New Roman" w:hAnsi="Times New Roman" w:cs="Times New Roman"/>
              </w:rPr>
              <w:t>Attribute</w:t>
            </w:r>
          </w:p>
        </w:tc>
        <w:tc>
          <w:tcPr>
            <w:tcW w:w="1140" w:type="dxa"/>
            <w:tcBorders>
              <w:top w:val="single" w:sz="4" w:space="0" w:color="auto"/>
            </w:tcBorders>
            <w:shd w:val="clear" w:color="auto" w:fill="auto"/>
            <w:tcMar>
              <w:top w:w="100" w:type="dxa"/>
              <w:left w:w="100" w:type="dxa"/>
              <w:bottom w:w="100" w:type="dxa"/>
              <w:right w:w="100" w:type="dxa"/>
            </w:tcMar>
            <w:vAlign w:val="center"/>
          </w:tcPr>
          <w:p w:rsidR="005B31CA" w:rsidRPr="00716EBC" w:rsidRDefault="005B31CA">
            <w:pPr>
              <w:widowControl w:val="0"/>
              <w:pBdr>
                <w:top w:val="nil"/>
                <w:left w:val="nil"/>
                <w:bottom w:val="nil"/>
                <w:right w:val="nil"/>
                <w:between w:val="nil"/>
              </w:pBdr>
              <w:spacing w:line="240" w:lineRule="auto"/>
              <w:contextualSpacing w:val="0"/>
              <w:jc w:val="center"/>
              <w:rPr>
                <w:rFonts w:ascii="Times New Roman" w:hAnsi="Times New Roman" w:cs="Times New Roman"/>
              </w:rPr>
            </w:pPr>
          </w:p>
          <w:p w:rsidR="005B31CA" w:rsidRPr="00716EBC" w:rsidRDefault="003E7EF1">
            <w:pPr>
              <w:widowControl w:val="0"/>
              <w:pBdr>
                <w:top w:val="nil"/>
                <w:left w:val="nil"/>
                <w:bottom w:val="nil"/>
                <w:right w:val="nil"/>
                <w:between w:val="nil"/>
              </w:pBdr>
              <w:spacing w:line="240" w:lineRule="auto"/>
              <w:contextualSpacing w:val="0"/>
              <w:jc w:val="center"/>
              <w:rPr>
                <w:rFonts w:ascii="Times New Roman" w:hAnsi="Times New Roman" w:cs="Times New Roman"/>
              </w:rPr>
            </w:pPr>
            <w:r w:rsidRPr="00716EBC">
              <w:rPr>
                <w:rFonts w:ascii="Times New Roman" w:hAnsi="Times New Roman" w:cs="Times New Roman"/>
              </w:rPr>
              <w:t>Acoustic-</w:t>
            </w:r>
          </w:p>
          <w:p w:rsidR="005B31CA" w:rsidRPr="00716EBC" w:rsidRDefault="003E7EF1">
            <w:pPr>
              <w:widowControl w:val="0"/>
              <w:pBdr>
                <w:top w:val="nil"/>
                <w:left w:val="nil"/>
                <w:bottom w:val="nil"/>
                <w:right w:val="nil"/>
                <w:between w:val="nil"/>
              </w:pBdr>
              <w:spacing w:line="240" w:lineRule="auto"/>
              <w:contextualSpacing w:val="0"/>
              <w:jc w:val="center"/>
              <w:rPr>
                <w:rFonts w:ascii="Times New Roman" w:hAnsi="Times New Roman" w:cs="Times New Roman"/>
              </w:rPr>
            </w:pPr>
            <w:r w:rsidRPr="00716EBC">
              <w:rPr>
                <w:rFonts w:ascii="Times New Roman" w:hAnsi="Times New Roman" w:cs="Times New Roman"/>
              </w:rPr>
              <w:t>ness</w:t>
            </w:r>
          </w:p>
        </w:tc>
        <w:tc>
          <w:tcPr>
            <w:tcW w:w="1335" w:type="dxa"/>
            <w:tcBorders>
              <w:top w:val="single" w:sz="4" w:space="0" w:color="auto"/>
            </w:tcBorders>
            <w:shd w:val="clear" w:color="auto" w:fill="auto"/>
            <w:tcMar>
              <w:top w:w="100" w:type="dxa"/>
              <w:left w:w="100" w:type="dxa"/>
              <w:bottom w:w="100" w:type="dxa"/>
              <w:right w:w="100" w:type="dxa"/>
            </w:tcMar>
            <w:vAlign w:val="center"/>
          </w:tcPr>
          <w:p w:rsidR="005B31CA" w:rsidRPr="00716EBC" w:rsidRDefault="005B31CA">
            <w:pPr>
              <w:widowControl w:val="0"/>
              <w:pBdr>
                <w:top w:val="nil"/>
                <w:left w:val="nil"/>
                <w:bottom w:val="nil"/>
                <w:right w:val="nil"/>
                <w:between w:val="nil"/>
              </w:pBdr>
              <w:spacing w:line="240" w:lineRule="auto"/>
              <w:contextualSpacing w:val="0"/>
              <w:jc w:val="center"/>
              <w:rPr>
                <w:rFonts w:ascii="Times New Roman" w:hAnsi="Times New Roman" w:cs="Times New Roman"/>
              </w:rPr>
            </w:pPr>
          </w:p>
          <w:p w:rsidR="005B31CA" w:rsidRPr="00716EBC" w:rsidRDefault="003E7EF1">
            <w:pPr>
              <w:widowControl w:val="0"/>
              <w:pBdr>
                <w:top w:val="nil"/>
                <w:left w:val="nil"/>
                <w:bottom w:val="nil"/>
                <w:right w:val="nil"/>
                <w:between w:val="nil"/>
              </w:pBdr>
              <w:spacing w:line="240" w:lineRule="auto"/>
              <w:contextualSpacing w:val="0"/>
              <w:jc w:val="center"/>
              <w:rPr>
                <w:rFonts w:ascii="Times New Roman" w:hAnsi="Times New Roman" w:cs="Times New Roman"/>
              </w:rPr>
            </w:pPr>
            <w:r w:rsidRPr="00716EBC">
              <w:rPr>
                <w:rFonts w:ascii="Times New Roman" w:hAnsi="Times New Roman" w:cs="Times New Roman"/>
              </w:rPr>
              <w:t>Danceability</w:t>
            </w:r>
          </w:p>
        </w:tc>
        <w:tc>
          <w:tcPr>
            <w:tcW w:w="1290" w:type="dxa"/>
            <w:tcBorders>
              <w:top w:val="single" w:sz="4" w:space="0" w:color="auto"/>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716EBC" w:rsidRDefault="003E7EF1">
            <w:pPr>
              <w:widowControl w:val="0"/>
              <w:pBdr>
                <w:top w:val="nil"/>
                <w:left w:val="nil"/>
                <w:bottom w:val="nil"/>
                <w:right w:val="nil"/>
                <w:between w:val="nil"/>
              </w:pBdr>
              <w:spacing w:line="240" w:lineRule="auto"/>
              <w:contextualSpacing w:val="0"/>
              <w:jc w:val="center"/>
              <w:rPr>
                <w:rFonts w:ascii="Times New Roman" w:hAnsi="Times New Roman" w:cs="Times New Roman"/>
              </w:rPr>
            </w:pPr>
            <w:r w:rsidRPr="00716EBC">
              <w:rPr>
                <w:rFonts w:ascii="Times New Roman" w:hAnsi="Times New Roman" w:cs="Times New Roman"/>
              </w:rPr>
              <w:t>Duration</w:t>
            </w:r>
          </w:p>
          <w:p w:rsidR="005B31CA" w:rsidRPr="00716EBC" w:rsidRDefault="003E7EF1">
            <w:pPr>
              <w:widowControl w:val="0"/>
              <w:pBdr>
                <w:top w:val="nil"/>
                <w:left w:val="nil"/>
                <w:bottom w:val="nil"/>
                <w:right w:val="nil"/>
                <w:between w:val="nil"/>
              </w:pBdr>
              <w:spacing w:line="240" w:lineRule="auto"/>
              <w:contextualSpacing w:val="0"/>
              <w:jc w:val="center"/>
              <w:rPr>
                <w:rFonts w:ascii="Times New Roman" w:hAnsi="Times New Roman" w:cs="Times New Roman"/>
              </w:rPr>
            </w:pPr>
            <w:r w:rsidRPr="00716EBC">
              <w:rPr>
                <w:rFonts w:ascii="Times New Roman" w:hAnsi="Times New Roman" w:cs="Times New Roman"/>
              </w:rPr>
              <w:t>_</w:t>
            </w:r>
            <w:proofErr w:type="spellStart"/>
            <w:r w:rsidRPr="00716EBC">
              <w:rPr>
                <w:rFonts w:ascii="Times New Roman" w:hAnsi="Times New Roman" w:cs="Times New Roman"/>
              </w:rPr>
              <w:t>ms</w:t>
            </w:r>
            <w:proofErr w:type="spellEnd"/>
          </w:p>
        </w:tc>
        <w:tc>
          <w:tcPr>
            <w:tcW w:w="1125" w:type="dxa"/>
            <w:tcBorders>
              <w:top w:val="single" w:sz="4" w:space="0" w:color="auto"/>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spacing w:line="240" w:lineRule="auto"/>
              <w:contextualSpacing w:val="0"/>
              <w:jc w:val="center"/>
              <w:rPr>
                <w:rFonts w:ascii="Times New Roman" w:hAnsi="Times New Roman" w:cs="Times New Roman"/>
              </w:rPr>
            </w:pPr>
            <w:r w:rsidRPr="00716EBC">
              <w:rPr>
                <w:rFonts w:ascii="Times New Roman" w:hAnsi="Times New Roman" w:cs="Times New Roman"/>
              </w:rPr>
              <w:t>Energy</w:t>
            </w:r>
          </w:p>
        </w:tc>
        <w:tc>
          <w:tcPr>
            <w:tcW w:w="1335" w:type="dxa"/>
            <w:tcBorders>
              <w:top w:val="single" w:sz="4" w:space="0" w:color="auto"/>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spacing w:line="240" w:lineRule="auto"/>
              <w:contextualSpacing w:val="0"/>
              <w:jc w:val="center"/>
              <w:rPr>
                <w:rFonts w:ascii="Times New Roman" w:hAnsi="Times New Roman" w:cs="Times New Roman"/>
              </w:rPr>
            </w:pPr>
            <w:proofErr w:type="spellStart"/>
            <w:r w:rsidRPr="00716EBC">
              <w:rPr>
                <w:rFonts w:ascii="Times New Roman" w:hAnsi="Times New Roman" w:cs="Times New Roman"/>
              </w:rPr>
              <w:t>Instrumen</w:t>
            </w:r>
            <w:proofErr w:type="spellEnd"/>
            <w:r w:rsidRPr="00716EBC">
              <w:rPr>
                <w:rFonts w:ascii="Times New Roman" w:hAnsi="Times New Roman" w:cs="Times New Roman"/>
              </w:rPr>
              <w:t xml:space="preserve">- </w:t>
            </w:r>
            <w:proofErr w:type="spellStart"/>
            <w:r w:rsidRPr="00716EBC">
              <w:rPr>
                <w:rFonts w:ascii="Times New Roman" w:hAnsi="Times New Roman" w:cs="Times New Roman"/>
              </w:rPr>
              <w:t>talness</w:t>
            </w:r>
            <w:proofErr w:type="spellEnd"/>
          </w:p>
        </w:tc>
        <w:tc>
          <w:tcPr>
            <w:tcW w:w="1185" w:type="dxa"/>
            <w:tcBorders>
              <w:top w:val="single" w:sz="4" w:space="0" w:color="auto"/>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spacing w:line="240" w:lineRule="auto"/>
              <w:contextualSpacing w:val="0"/>
              <w:jc w:val="center"/>
              <w:rPr>
                <w:rFonts w:ascii="Times New Roman" w:hAnsi="Times New Roman" w:cs="Times New Roman"/>
              </w:rPr>
            </w:pPr>
            <w:r w:rsidRPr="00716EBC">
              <w:rPr>
                <w:rFonts w:ascii="Times New Roman" w:hAnsi="Times New Roman" w:cs="Times New Roman"/>
              </w:rPr>
              <w:t>Key</w:t>
            </w:r>
          </w:p>
        </w:tc>
        <w:tc>
          <w:tcPr>
            <w:tcW w:w="1275" w:type="dxa"/>
            <w:tcBorders>
              <w:top w:val="single" w:sz="4" w:space="0" w:color="auto"/>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spacing w:line="240" w:lineRule="auto"/>
              <w:contextualSpacing w:val="0"/>
              <w:jc w:val="center"/>
              <w:rPr>
                <w:rFonts w:ascii="Times New Roman" w:hAnsi="Times New Roman" w:cs="Times New Roman"/>
              </w:rPr>
            </w:pPr>
            <w:r w:rsidRPr="00716EBC">
              <w:rPr>
                <w:rFonts w:ascii="Times New Roman" w:hAnsi="Times New Roman" w:cs="Times New Roman"/>
              </w:rPr>
              <w:t>Liveness</w:t>
            </w:r>
          </w:p>
        </w:tc>
      </w:tr>
      <w:tr w:rsidR="005B31CA" w:rsidRPr="00BF6B95">
        <w:trPr>
          <w:jc w:val="center"/>
        </w:trPr>
        <w:tc>
          <w:tcPr>
            <w:tcW w:w="1275" w:type="dxa"/>
            <w:shd w:val="clear" w:color="auto" w:fill="auto"/>
            <w:tcMar>
              <w:top w:w="100" w:type="dxa"/>
              <w:left w:w="100" w:type="dxa"/>
              <w:bottom w:w="100" w:type="dxa"/>
              <w:right w:w="100" w:type="dxa"/>
            </w:tcMar>
            <w:vAlign w:val="center"/>
          </w:tcPr>
          <w:p w:rsidR="005B31CA" w:rsidRPr="00716EBC" w:rsidRDefault="004A0FD8" w:rsidP="00172844">
            <w:pPr>
              <w:widowControl w:val="0"/>
              <w:pBdr>
                <w:top w:val="nil"/>
                <w:left w:val="nil"/>
                <w:bottom w:val="nil"/>
                <w:right w:val="nil"/>
                <w:between w:val="nil"/>
              </w:pBdr>
              <w:spacing w:line="240" w:lineRule="auto"/>
              <w:contextualSpacing w:val="0"/>
              <w:jc w:val="center"/>
              <w:rPr>
                <w:rFonts w:ascii="Times New Roman" w:hAnsi="Times New Roman" w:cs="Times New Roman"/>
              </w:rPr>
            </w:pPr>
            <w:r w:rsidRPr="00716EBC">
              <w:rPr>
                <w:rFonts w:ascii="Times New Roman" w:hAnsi="Times New Roman" w:cs="Times New Roman"/>
              </w:rPr>
              <w:t>Null Value R</w:t>
            </w:r>
            <w:r w:rsidR="003E7EF1" w:rsidRPr="00716EBC">
              <w:rPr>
                <w:rFonts w:ascii="Times New Roman" w:hAnsi="Times New Roman" w:cs="Times New Roman"/>
              </w:rPr>
              <w:t>ate</w:t>
            </w:r>
          </w:p>
        </w:tc>
        <w:tc>
          <w:tcPr>
            <w:tcW w:w="1140" w:type="dxa"/>
            <w:shd w:val="clear" w:color="auto" w:fill="auto"/>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spacing w:line="240" w:lineRule="auto"/>
              <w:contextualSpacing w:val="0"/>
              <w:rPr>
                <w:rFonts w:ascii="Times New Roman" w:hAnsi="Times New Roman" w:cs="Times New Roman"/>
              </w:rPr>
            </w:pPr>
            <w:r w:rsidRPr="00716EBC">
              <w:rPr>
                <w:rFonts w:ascii="Times New Roman" w:hAnsi="Times New Roman" w:cs="Times New Roman"/>
              </w:rPr>
              <w:t>0.001545</w:t>
            </w:r>
          </w:p>
        </w:tc>
        <w:tc>
          <w:tcPr>
            <w:tcW w:w="1335" w:type="dxa"/>
            <w:shd w:val="clear" w:color="auto" w:fill="auto"/>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spacing w:line="240" w:lineRule="auto"/>
              <w:contextualSpacing w:val="0"/>
              <w:jc w:val="center"/>
              <w:rPr>
                <w:rFonts w:ascii="Times New Roman" w:hAnsi="Times New Roman" w:cs="Times New Roman"/>
              </w:rPr>
            </w:pPr>
            <w:r w:rsidRPr="00716EBC">
              <w:rPr>
                <w:rFonts w:ascii="Times New Roman" w:hAnsi="Times New Roman" w:cs="Times New Roman"/>
              </w:rPr>
              <w:t>0.001545</w:t>
            </w:r>
          </w:p>
        </w:tc>
        <w:tc>
          <w:tcPr>
            <w:tcW w:w="1290" w:type="dxa"/>
            <w:shd w:val="clear" w:color="auto" w:fill="auto"/>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spacing w:line="240" w:lineRule="auto"/>
              <w:contextualSpacing w:val="0"/>
              <w:jc w:val="center"/>
              <w:rPr>
                <w:rFonts w:ascii="Times New Roman" w:hAnsi="Times New Roman" w:cs="Times New Roman"/>
              </w:rPr>
            </w:pPr>
            <w:r w:rsidRPr="00716EBC">
              <w:rPr>
                <w:rFonts w:ascii="Times New Roman" w:hAnsi="Times New Roman" w:cs="Times New Roman"/>
              </w:rPr>
              <w:t>0.001545</w:t>
            </w:r>
          </w:p>
        </w:tc>
        <w:tc>
          <w:tcPr>
            <w:tcW w:w="1125" w:type="dxa"/>
            <w:shd w:val="clear" w:color="auto" w:fill="auto"/>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spacing w:line="240" w:lineRule="auto"/>
              <w:contextualSpacing w:val="0"/>
              <w:jc w:val="center"/>
              <w:rPr>
                <w:rFonts w:ascii="Times New Roman" w:hAnsi="Times New Roman" w:cs="Times New Roman"/>
              </w:rPr>
            </w:pPr>
            <w:r w:rsidRPr="00716EBC">
              <w:rPr>
                <w:rFonts w:ascii="Times New Roman" w:hAnsi="Times New Roman" w:cs="Times New Roman"/>
              </w:rPr>
              <w:t>0.001545</w:t>
            </w:r>
          </w:p>
        </w:tc>
        <w:tc>
          <w:tcPr>
            <w:tcW w:w="1335" w:type="dxa"/>
            <w:shd w:val="clear" w:color="auto" w:fill="auto"/>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spacing w:line="240" w:lineRule="auto"/>
              <w:contextualSpacing w:val="0"/>
              <w:jc w:val="center"/>
              <w:rPr>
                <w:rFonts w:ascii="Times New Roman" w:hAnsi="Times New Roman" w:cs="Times New Roman"/>
              </w:rPr>
            </w:pPr>
            <w:r w:rsidRPr="00716EBC">
              <w:rPr>
                <w:rFonts w:ascii="Times New Roman" w:hAnsi="Times New Roman" w:cs="Times New Roman"/>
              </w:rPr>
              <w:t>0.001545</w:t>
            </w:r>
          </w:p>
        </w:tc>
        <w:tc>
          <w:tcPr>
            <w:tcW w:w="1185" w:type="dxa"/>
            <w:shd w:val="clear" w:color="auto" w:fill="auto"/>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spacing w:line="240" w:lineRule="auto"/>
              <w:contextualSpacing w:val="0"/>
              <w:jc w:val="center"/>
              <w:rPr>
                <w:rFonts w:ascii="Times New Roman" w:hAnsi="Times New Roman" w:cs="Times New Roman"/>
              </w:rPr>
            </w:pPr>
            <w:r w:rsidRPr="00716EBC">
              <w:rPr>
                <w:rFonts w:ascii="Times New Roman" w:hAnsi="Times New Roman" w:cs="Times New Roman"/>
              </w:rPr>
              <w:t>0.001545</w:t>
            </w:r>
          </w:p>
        </w:tc>
        <w:tc>
          <w:tcPr>
            <w:tcW w:w="1275" w:type="dxa"/>
            <w:shd w:val="clear" w:color="auto" w:fill="auto"/>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spacing w:line="240" w:lineRule="auto"/>
              <w:contextualSpacing w:val="0"/>
              <w:jc w:val="center"/>
              <w:rPr>
                <w:rFonts w:ascii="Times New Roman" w:hAnsi="Times New Roman" w:cs="Times New Roman"/>
              </w:rPr>
            </w:pPr>
            <w:r w:rsidRPr="00716EBC">
              <w:rPr>
                <w:rFonts w:ascii="Times New Roman" w:hAnsi="Times New Roman" w:cs="Times New Roman"/>
              </w:rPr>
              <w:t>0.001545</w:t>
            </w:r>
          </w:p>
        </w:tc>
      </w:tr>
      <w:tr w:rsidR="005B31CA" w:rsidRPr="00BF6B95">
        <w:trPr>
          <w:jc w:val="center"/>
        </w:trPr>
        <w:tc>
          <w:tcPr>
            <w:tcW w:w="1275" w:type="dxa"/>
            <w:shd w:val="clear" w:color="auto" w:fill="auto"/>
            <w:tcMar>
              <w:top w:w="100" w:type="dxa"/>
              <w:left w:w="100" w:type="dxa"/>
              <w:bottom w:w="100" w:type="dxa"/>
              <w:right w:w="100" w:type="dxa"/>
            </w:tcMar>
            <w:vAlign w:val="center"/>
          </w:tcPr>
          <w:p w:rsidR="005B31CA" w:rsidRPr="00716EBC" w:rsidRDefault="003E7EF1" w:rsidP="00172844">
            <w:pPr>
              <w:widowControl w:val="0"/>
              <w:spacing w:line="240" w:lineRule="auto"/>
              <w:contextualSpacing w:val="0"/>
              <w:jc w:val="center"/>
              <w:rPr>
                <w:rFonts w:ascii="Times New Roman" w:hAnsi="Times New Roman" w:cs="Times New Roman"/>
              </w:rPr>
            </w:pPr>
            <w:r w:rsidRPr="00716EBC">
              <w:rPr>
                <w:rFonts w:ascii="Times New Roman" w:hAnsi="Times New Roman" w:cs="Times New Roman"/>
              </w:rPr>
              <w:t>Attribute</w:t>
            </w:r>
          </w:p>
        </w:tc>
        <w:tc>
          <w:tcPr>
            <w:tcW w:w="1140" w:type="dxa"/>
            <w:shd w:val="clear" w:color="auto" w:fill="auto"/>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spacing w:line="240" w:lineRule="auto"/>
              <w:contextualSpacing w:val="0"/>
              <w:rPr>
                <w:rFonts w:ascii="Times New Roman" w:hAnsi="Times New Roman" w:cs="Times New Roman"/>
              </w:rPr>
            </w:pPr>
            <w:r w:rsidRPr="00716EBC">
              <w:rPr>
                <w:rFonts w:ascii="Times New Roman" w:hAnsi="Times New Roman" w:cs="Times New Roman"/>
              </w:rPr>
              <w:t>Loudness</w:t>
            </w:r>
          </w:p>
        </w:tc>
        <w:tc>
          <w:tcPr>
            <w:tcW w:w="133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spacing w:line="240" w:lineRule="auto"/>
              <w:contextualSpacing w:val="0"/>
              <w:jc w:val="center"/>
              <w:rPr>
                <w:rFonts w:ascii="Times New Roman" w:hAnsi="Times New Roman" w:cs="Times New Roman"/>
              </w:rPr>
            </w:pPr>
            <w:r w:rsidRPr="00716EBC">
              <w:rPr>
                <w:rFonts w:ascii="Times New Roman" w:hAnsi="Times New Roman" w:cs="Times New Roman"/>
              </w:rPr>
              <w:t>Mode</w:t>
            </w:r>
          </w:p>
        </w:tc>
        <w:tc>
          <w:tcPr>
            <w:tcW w:w="129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spacing w:line="240" w:lineRule="auto"/>
              <w:contextualSpacing w:val="0"/>
              <w:jc w:val="center"/>
              <w:rPr>
                <w:rFonts w:ascii="Times New Roman" w:hAnsi="Times New Roman" w:cs="Times New Roman"/>
              </w:rPr>
            </w:pPr>
            <w:proofErr w:type="spellStart"/>
            <w:r w:rsidRPr="00716EBC">
              <w:rPr>
                <w:rFonts w:ascii="Times New Roman" w:hAnsi="Times New Roman" w:cs="Times New Roman"/>
              </w:rPr>
              <w:t>Speechi</w:t>
            </w:r>
            <w:proofErr w:type="spellEnd"/>
            <w:r w:rsidRPr="00716EBC">
              <w:rPr>
                <w:rFonts w:ascii="Times New Roman" w:hAnsi="Times New Roman" w:cs="Times New Roman"/>
              </w:rPr>
              <w:t>-</w:t>
            </w:r>
          </w:p>
          <w:p w:rsidR="005B31CA" w:rsidRPr="00716EBC" w:rsidRDefault="003E7EF1">
            <w:pPr>
              <w:widowControl w:val="0"/>
              <w:pBdr>
                <w:top w:val="nil"/>
                <w:left w:val="nil"/>
                <w:bottom w:val="nil"/>
                <w:right w:val="nil"/>
                <w:between w:val="nil"/>
              </w:pBdr>
              <w:spacing w:line="240" w:lineRule="auto"/>
              <w:contextualSpacing w:val="0"/>
              <w:jc w:val="center"/>
              <w:rPr>
                <w:rFonts w:ascii="Times New Roman" w:hAnsi="Times New Roman" w:cs="Times New Roman"/>
              </w:rPr>
            </w:pPr>
            <w:r w:rsidRPr="00716EBC">
              <w:rPr>
                <w:rFonts w:ascii="Times New Roman" w:hAnsi="Times New Roman" w:cs="Times New Roman"/>
              </w:rPr>
              <w:t>ness</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spacing w:line="240" w:lineRule="auto"/>
              <w:contextualSpacing w:val="0"/>
              <w:jc w:val="center"/>
              <w:rPr>
                <w:rFonts w:ascii="Times New Roman" w:hAnsi="Times New Roman" w:cs="Times New Roman"/>
              </w:rPr>
            </w:pPr>
            <w:r w:rsidRPr="00716EBC">
              <w:rPr>
                <w:rFonts w:ascii="Times New Roman" w:hAnsi="Times New Roman" w:cs="Times New Roman"/>
              </w:rPr>
              <w:t>Tempo</w:t>
            </w:r>
          </w:p>
        </w:tc>
        <w:tc>
          <w:tcPr>
            <w:tcW w:w="133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spacing w:line="240" w:lineRule="auto"/>
              <w:contextualSpacing w:val="0"/>
              <w:jc w:val="center"/>
              <w:rPr>
                <w:rFonts w:ascii="Times New Roman" w:hAnsi="Times New Roman" w:cs="Times New Roman"/>
              </w:rPr>
            </w:pPr>
            <w:r w:rsidRPr="00716EBC">
              <w:rPr>
                <w:rFonts w:ascii="Times New Roman" w:hAnsi="Times New Roman" w:cs="Times New Roman"/>
              </w:rPr>
              <w:t>Time</w:t>
            </w:r>
          </w:p>
          <w:p w:rsidR="005B31CA" w:rsidRPr="00716EBC" w:rsidRDefault="003E7EF1">
            <w:pPr>
              <w:widowControl w:val="0"/>
              <w:pBdr>
                <w:top w:val="nil"/>
                <w:left w:val="nil"/>
                <w:bottom w:val="nil"/>
                <w:right w:val="nil"/>
                <w:between w:val="nil"/>
              </w:pBdr>
              <w:spacing w:line="240" w:lineRule="auto"/>
              <w:contextualSpacing w:val="0"/>
              <w:jc w:val="center"/>
              <w:rPr>
                <w:rFonts w:ascii="Times New Roman" w:hAnsi="Times New Roman" w:cs="Times New Roman"/>
              </w:rPr>
            </w:pPr>
            <w:r w:rsidRPr="00716EBC">
              <w:rPr>
                <w:rFonts w:ascii="Times New Roman" w:hAnsi="Times New Roman" w:cs="Times New Roman"/>
              </w:rPr>
              <w:t>_signature</w:t>
            </w: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spacing w:line="240" w:lineRule="auto"/>
              <w:contextualSpacing w:val="0"/>
              <w:jc w:val="center"/>
              <w:rPr>
                <w:rFonts w:ascii="Times New Roman" w:hAnsi="Times New Roman" w:cs="Times New Roman"/>
              </w:rPr>
            </w:pPr>
            <w:r w:rsidRPr="00716EBC">
              <w:rPr>
                <w:rFonts w:ascii="Times New Roman" w:hAnsi="Times New Roman" w:cs="Times New Roman"/>
              </w:rPr>
              <w:t>Valence</w:t>
            </w:r>
          </w:p>
        </w:tc>
        <w:tc>
          <w:tcPr>
            <w:tcW w:w="1275" w:type="dxa"/>
            <w:shd w:val="clear" w:color="auto" w:fill="auto"/>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spacing w:line="240" w:lineRule="auto"/>
              <w:contextualSpacing w:val="0"/>
              <w:rPr>
                <w:rFonts w:ascii="Times New Roman" w:hAnsi="Times New Roman" w:cs="Times New Roman"/>
              </w:rPr>
            </w:pPr>
            <w:r w:rsidRPr="00716EBC">
              <w:rPr>
                <w:rFonts w:ascii="Times New Roman" w:hAnsi="Times New Roman" w:cs="Times New Roman"/>
              </w:rPr>
              <w:t>Popularity</w:t>
            </w:r>
          </w:p>
        </w:tc>
      </w:tr>
      <w:tr w:rsidR="005B31CA" w:rsidRPr="00BF6B95">
        <w:trPr>
          <w:trHeight w:val="780"/>
          <w:jc w:val="center"/>
        </w:trPr>
        <w:tc>
          <w:tcPr>
            <w:tcW w:w="1275" w:type="dxa"/>
            <w:shd w:val="clear" w:color="auto" w:fill="auto"/>
            <w:tcMar>
              <w:top w:w="100" w:type="dxa"/>
              <w:left w:w="100" w:type="dxa"/>
              <w:bottom w:w="100" w:type="dxa"/>
              <w:right w:w="100" w:type="dxa"/>
            </w:tcMar>
            <w:vAlign w:val="center"/>
          </w:tcPr>
          <w:p w:rsidR="005B31CA" w:rsidRPr="00716EBC" w:rsidRDefault="004A0FD8" w:rsidP="00172844">
            <w:pPr>
              <w:widowControl w:val="0"/>
              <w:pBdr>
                <w:top w:val="nil"/>
                <w:left w:val="nil"/>
                <w:bottom w:val="nil"/>
                <w:right w:val="nil"/>
                <w:between w:val="nil"/>
              </w:pBdr>
              <w:spacing w:line="240" w:lineRule="auto"/>
              <w:contextualSpacing w:val="0"/>
              <w:jc w:val="center"/>
              <w:rPr>
                <w:rFonts w:ascii="Times New Roman" w:hAnsi="Times New Roman" w:cs="Times New Roman"/>
              </w:rPr>
            </w:pPr>
            <w:r w:rsidRPr="00716EBC">
              <w:rPr>
                <w:rFonts w:ascii="Times New Roman" w:hAnsi="Times New Roman" w:cs="Times New Roman"/>
              </w:rPr>
              <w:t>Null Value R</w:t>
            </w:r>
            <w:r w:rsidR="003E7EF1" w:rsidRPr="00716EBC">
              <w:rPr>
                <w:rFonts w:ascii="Times New Roman" w:hAnsi="Times New Roman" w:cs="Times New Roman"/>
              </w:rPr>
              <w:t>ate</w:t>
            </w:r>
          </w:p>
        </w:tc>
        <w:tc>
          <w:tcPr>
            <w:tcW w:w="1140" w:type="dxa"/>
            <w:shd w:val="clear" w:color="auto" w:fill="auto"/>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spacing w:line="240" w:lineRule="auto"/>
              <w:contextualSpacing w:val="0"/>
              <w:jc w:val="center"/>
              <w:rPr>
                <w:rFonts w:ascii="Times New Roman" w:hAnsi="Times New Roman" w:cs="Times New Roman"/>
              </w:rPr>
            </w:pPr>
            <w:r w:rsidRPr="00716EBC">
              <w:rPr>
                <w:rFonts w:ascii="Times New Roman" w:hAnsi="Times New Roman" w:cs="Times New Roman"/>
              </w:rPr>
              <w:t>0.001545</w:t>
            </w:r>
          </w:p>
        </w:tc>
        <w:tc>
          <w:tcPr>
            <w:tcW w:w="1335" w:type="dxa"/>
            <w:shd w:val="clear" w:color="auto" w:fill="auto"/>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spacing w:line="240" w:lineRule="auto"/>
              <w:contextualSpacing w:val="0"/>
              <w:jc w:val="center"/>
              <w:rPr>
                <w:rFonts w:ascii="Times New Roman" w:hAnsi="Times New Roman" w:cs="Times New Roman"/>
              </w:rPr>
            </w:pPr>
            <w:r w:rsidRPr="00716EBC">
              <w:rPr>
                <w:rFonts w:ascii="Times New Roman" w:hAnsi="Times New Roman" w:cs="Times New Roman"/>
              </w:rPr>
              <w:t>0.001545</w:t>
            </w:r>
          </w:p>
        </w:tc>
        <w:tc>
          <w:tcPr>
            <w:tcW w:w="1290" w:type="dxa"/>
            <w:shd w:val="clear" w:color="auto" w:fill="auto"/>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spacing w:line="240" w:lineRule="auto"/>
              <w:contextualSpacing w:val="0"/>
              <w:jc w:val="center"/>
              <w:rPr>
                <w:rFonts w:ascii="Times New Roman" w:hAnsi="Times New Roman" w:cs="Times New Roman"/>
              </w:rPr>
            </w:pPr>
            <w:r w:rsidRPr="00716EBC">
              <w:rPr>
                <w:rFonts w:ascii="Times New Roman" w:hAnsi="Times New Roman" w:cs="Times New Roman"/>
              </w:rPr>
              <w:t>0.001545</w:t>
            </w:r>
          </w:p>
        </w:tc>
        <w:tc>
          <w:tcPr>
            <w:tcW w:w="1125" w:type="dxa"/>
            <w:shd w:val="clear" w:color="auto" w:fill="auto"/>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spacing w:line="240" w:lineRule="auto"/>
              <w:contextualSpacing w:val="0"/>
              <w:jc w:val="center"/>
              <w:rPr>
                <w:rFonts w:ascii="Times New Roman" w:hAnsi="Times New Roman" w:cs="Times New Roman"/>
              </w:rPr>
            </w:pPr>
            <w:r w:rsidRPr="00716EBC">
              <w:rPr>
                <w:rFonts w:ascii="Times New Roman" w:hAnsi="Times New Roman" w:cs="Times New Roman"/>
              </w:rPr>
              <w:t>0.001545</w:t>
            </w:r>
          </w:p>
        </w:tc>
        <w:tc>
          <w:tcPr>
            <w:tcW w:w="1335" w:type="dxa"/>
            <w:shd w:val="clear" w:color="auto" w:fill="auto"/>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spacing w:line="240" w:lineRule="auto"/>
              <w:contextualSpacing w:val="0"/>
              <w:jc w:val="center"/>
              <w:rPr>
                <w:rFonts w:ascii="Times New Roman" w:hAnsi="Times New Roman" w:cs="Times New Roman"/>
              </w:rPr>
            </w:pPr>
            <w:r w:rsidRPr="00716EBC">
              <w:rPr>
                <w:rFonts w:ascii="Times New Roman" w:hAnsi="Times New Roman" w:cs="Times New Roman"/>
              </w:rPr>
              <w:t>0.001545</w:t>
            </w:r>
          </w:p>
        </w:tc>
        <w:tc>
          <w:tcPr>
            <w:tcW w:w="1185" w:type="dxa"/>
            <w:shd w:val="clear" w:color="auto" w:fill="auto"/>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spacing w:line="240" w:lineRule="auto"/>
              <w:contextualSpacing w:val="0"/>
              <w:jc w:val="center"/>
              <w:rPr>
                <w:rFonts w:ascii="Times New Roman" w:hAnsi="Times New Roman" w:cs="Times New Roman"/>
              </w:rPr>
            </w:pPr>
            <w:r w:rsidRPr="00716EBC">
              <w:rPr>
                <w:rFonts w:ascii="Times New Roman" w:hAnsi="Times New Roman" w:cs="Times New Roman"/>
              </w:rPr>
              <w:t>0.001545</w:t>
            </w:r>
          </w:p>
        </w:tc>
        <w:tc>
          <w:tcPr>
            <w:tcW w:w="1275" w:type="dxa"/>
            <w:shd w:val="clear" w:color="auto" w:fill="auto"/>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spacing w:line="240" w:lineRule="auto"/>
              <w:contextualSpacing w:val="0"/>
              <w:jc w:val="center"/>
              <w:rPr>
                <w:rFonts w:ascii="Times New Roman" w:hAnsi="Times New Roman" w:cs="Times New Roman"/>
              </w:rPr>
            </w:pPr>
            <w:r w:rsidRPr="00716EBC">
              <w:rPr>
                <w:rFonts w:ascii="Times New Roman" w:hAnsi="Times New Roman" w:cs="Times New Roman"/>
              </w:rPr>
              <w:t>0</w:t>
            </w:r>
          </w:p>
        </w:tc>
      </w:tr>
      <w:tr w:rsidR="005B31CA" w:rsidRPr="00BF6B95">
        <w:trPr>
          <w:jc w:val="center"/>
        </w:trPr>
        <w:tc>
          <w:tcPr>
            <w:tcW w:w="1275" w:type="dxa"/>
            <w:shd w:val="clear" w:color="auto" w:fill="auto"/>
            <w:tcMar>
              <w:top w:w="100" w:type="dxa"/>
              <w:left w:w="100" w:type="dxa"/>
              <w:bottom w:w="100" w:type="dxa"/>
              <w:right w:w="100" w:type="dxa"/>
            </w:tcMar>
            <w:vAlign w:val="center"/>
          </w:tcPr>
          <w:p w:rsidR="005B31CA" w:rsidRPr="00716EBC" w:rsidRDefault="003E7EF1" w:rsidP="00172844">
            <w:pPr>
              <w:widowControl w:val="0"/>
              <w:pBdr>
                <w:top w:val="nil"/>
                <w:left w:val="nil"/>
                <w:bottom w:val="nil"/>
                <w:right w:val="nil"/>
                <w:between w:val="nil"/>
              </w:pBdr>
              <w:spacing w:line="240" w:lineRule="auto"/>
              <w:contextualSpacing w:val="0"/>
              <w:jc w:val="center"/>
              <w:rPr>
                <w:rFonts w:ascii="Times New Roman" w:hAnsi="Times New Roman" w:cs="Times New Roman"/>
              </w:rPr>
            </w:pPr>
            <w:r w:rsidRPr="00716EBC">
              <w:rPr>
                <w:rFonts w:ascii="Times New Roman" w:hAnsi="Times New Roman" w:cs="Times New Roman"/>
              </w:rPr>
              <w:t>Attribute</w:t>
            </w:r>
          </w:p>
        </w:tc>
        <w:tc>
          <w:tcPr>
            <w:tcW w:w="1140" w:type="dxa"/>
            <w:shd w:val="clear" w:color="auto" w:fill="auto"/>
            <w:tcMar>
              <w:top w:w="100" w:type="dxa"/>
              <w:left w:w="100" w:type="dxa"/>
              <w:bottom w:w="100" w:type="dxa"/>
              <w:right w:w="100" w:type="dxa"/>
            </w:tcMar>
            <w:vAlign w:val="center"/>
          </w:tcPr>
          <w:p w:rsidR="005B31CA" w:rsidRPr="00716EBC" w:rsidRDefault="005B31CA">
            <w:pPr>
              <w:widowControl w:val="0"/>
              <w:pBdr>
                <w:top w:val="nil"/>
                <w:left w:val="nil"/>
                <w:bottom w:val="nil"/>
                <w:right w:val="nil"/>
                <w:between w:val="nil"/>
              </w:pBdr>
              <w:spacing w:line="240" w:lineRule="auto"/>
              <w:contextualSpacing w:val="0"/>
              <w:jc w:val="center"/>
              <w:rPr>
                <w:rFonts w:ascii="Times New Roman" w:hAnsi="Times New Roman" w:cs="Times New Roman"/>
              </w:rPr>
            </w:pPr>
          </w:p>
          <w:p w:rsidR="00B349A7" w:rsidRDefault="00B349A7">
            <w:pPr>
              <w:widowControl w:val="0"/>
              <w:pBdr>
                <w:top w:val="nil"/>
                <w:left w:val="nil"/>
                <w:bottom w:val="nil"/>
                <w:right w:val="nil"/>
                <w:between w:val="nil"/>
              </w:pBdr>
              <w:spacing w:line="240" w:lineRule="auto"/>
              <w:contextualSpacing w:val="0"/>
              <w:jc w:val="center"/>
              <w:rPr>
                <w:ins w:id="30" w:author="LY" w:date="2018-10-07T20:53:00Z"/>
                <w:rFonts w:ascii="Times New Roman" w:hAnsi="Times New Roman" w:cs="Times New Roman"/>
              </w:rPr>
            </w:pPr>
            <w:r w:rsidRPr="00716EBC">
              <w:rPr>
                <w:rFonts w:ascii="Times New Roman" w:hAnsi="Times New Roman" w:cs="Times New Roman"/>
              </w:rPr>
              <w:t>A</w:t>
            </w:r>
            <w:r w:rsidR="003E7EF1" w:rsidRPr="00716EBC">
              <w:rPr>
                <w:rFonts w:ascii="Times New Roman" w:hAnsi="Times New Roman" w:cs="Times New Roman"/>
              </w:rPr>
              <w:t>nalysis</w:t>
            </w:r>
          </w:p>
          <w:p w:rsidR="005B31CA" w:rsidRPr="00716EBC" w:rsidRDefault="003E7EF1">
            <w:pPr>
              <w:widowControl w:val="0"/>
              <w:pBdr>
                <w:top w:val="nil"/>
                <w:left w:val="nil"/>
                <w:bottom w:val="nil"/>
                <w:right w:val="nil"/>
                <w:between w:val="nil"/>
              </w:pBdr>
              <w:spacing w:line="240" w:lineRule="auto"/>
              <w:contextualSpacing w:val="0"/>
              <w:jc w:val="center"/>
              <w:rPr>
                <w:rFonts w:ascii="Times New Roman" w:hAnsi="Times New Roman" w:cs="Times New Roman"/>
              </w:rPr>
            </w:pPr>
            <w:proofErr w:type="spellStart"/>
            <w:r w:rsidRPr="00716EBC">
              <w:rPr>
                <w:rFonts w:ascii="Times New Roman" w:hAnsi="Times New Roman" w:cs="Times New Roman"/>
              </w:rPr>
              <w:t>_url</w:t>
            </w:r>
            <w:proofErr w:type="spellEnd"/>
          </w:p>
        </w:tc>
        <w:tc>
          <w:tcPr>
            <w:tcW w:w="1335" w:type="dxa"/>
            <w:shd w:val="clear" w:color="auto" w:fill="auto"/>
            <w:tcMar>
              <w:top w:w="100" w:type="dxa"/>
              <w:left w:w="100" w:type="dxa"/>
              <w:bottom w:w="100" w:type="dxa"/>
              <w:right w:w="100" w:type="dxa"/>
            </w:tcMar>
            <w:vAlign w:val="center"/>
          </w:tcPr>
          <w:p w:rsidR="005B31CA" w:rsidRPr="00716EBC" w:rsidRDefault="005B31CA">
            <w:pPr>
              <w:widowControl w:val="0"/>
              <w:pBdr>
                <w:top w:val="nil"/>
                <w:left w:val="nil"/>
                <w:bottom w:val="nil"/>
                <w:right w:val="nil"/>
                <w:between w:val="nil"/>
              </w:pBdr>
              <w:spacing w:line="240" w:lineRule="auto"/>
              <w:contextualSpacing w:val="0"/>
              <w:jc w:val="center"/>
              <w:rPr>
                <w:rFonts w:ascii="Times New Roman" w:hAnsi="Times New Roman" w:cs="Times New Roman"/>
              </w:rPr>
            </w:pPr>
          </w:p>
          <w:p w:rsidR="005B31CA" w:rsidRPr="00716EBC" w:rsidRDefault="003E7EF1">
            <w:pPr>
              <w:widowControl w:val="0"/>
              <w:pBdr>
                <w:top w:val="nil"/>
                <w:left w:val="nil"/>
                <w:bottom w:val="nil"/>
                <w:right w:val="nil"/>
                <w:between w:val="nil"/>
              </w:pBdr>
              <w:spacing w:line="240" w:lineRule="auto"/>
              <w:contextualSpacing w:val="0"/>
              <w:jc w:val="center"/>
              <w:rPr>
                <w:rFonts w:ascii="Times New Roman" w:hAnsi="Times New Roman" w:cs="Times New Roman"/>
              </w:rPr>
            </w:pPr>
            <w:r w:rsidRPr="00716EBC">
              <w:rPr>
                <w:rFonts w:ascii="Times New Roman" w:hAnsi="Times New Roman" w:cs="Times New Roman"/>
              </w:rPr>
              <w:t>id</w:t>
            </w:r>
          </w:p>
        </w:tc>
        <w:tc>
          <w:tcPr>
            <w:tcW w:w="1290" w:type="dxa"/>
            <w:shd w:val="clear" w:color="auto" w:fill="auto"/>
            <w:tcMar>
              <w:top w:w="100" w:type="dxa"/>
              <w:left w:w="100" w:type="dxa"/>
              <w:bottom w:w="100" w:type="dxa"/>
              <w:right w:w="100" w:type="dxa"/>
            </w:tcMar>
            <w:vAlign w:val="center"/>
          </w:tcPr>
          <w:p w:rsidR="005B31CA" w:rsidRPr="00716EBC" w:rsidRDefault="005B31CA">
            <w:pPr>
              <w:widowControl w:val="0"/>
              <w:pBdr>
                <w:top w:val="nil"/>
                <w:left w:val="nil"/>
                <w:bottom w:val="nil"/>
                <w:right w:val="nil"/>
                <w:between w:val="nil"/>
              </w:pBdr>
              <w:spacing w:line="240" w:lineRule="auto"/>
              <w:contextualSpacing w:val="0"/>
              <w:jc w:val="center"/>
              <w:rPr>
                <w:rFonts w:ascii="Times New Roman" w:hAnsi="Times New Roman" w:cs="Times New Roman"/>
              </w:rPr>
            </w:pPr>
          </w:p>
          <w:p w:rsidR="005B31CA" w:rsidRPr="00716EBC" w:rsidRDefault="003E7EF1">
            <w:pPr>
              <w:widowControl w:val="0"/>
              <w:pBdr>
                <w:top w:val="nil"/>
                <w:left w:val="nil"/>
                <w:bottom w:val="nil"/>
                <w:right w:val="nil"/>
                <w:between w:val="nil"/>
              </w:pBdr>
              <w:spacing w:line="240" w:lineRule="auto"/>
              <w:contextualSpacing w:val="0"/>
              <w:jc w:val="center"/>
              <w:rPr>
                <w:rFonts w:ascii="Times New Roman" w:hAnsi="Times New Roman" w:cs="Times New Roman"/>
              </w:rPr>
            </w:pPr>
            <w:proofErr w:type="spellStart"/>
            <w:r w:rsidRPr="00716EBC">
              <w:rPr>
                <w:rFonts w:ascii="Times New Roman" w:hAnsi="Times New Roman" w:cs="Times New Roman"/>
              </w:rPr>
              <w:t>track_href</w:t>
            </w:r>
            <w:proofErr w:type="spellEnd"/>
          </w:p>
        </w:tc>
        <w:tc>
          <w:tcPr>
            <w:tcW w:w="1125" w:type="dxa"/>
            <w:shd w:val="clear" w:color="auto" w:fill="auto"/>
            <w:tcMar>
              <w:top w:w="100" w:type="dxa"/>
              <w:left w:w="100" w:type="dxa"/>
              <w:bottom w:w="100" w:type="dxa"/>
              <w:right w:w="100" w:type="dxa"/>
            </w:tcMar>
            <w:vAlign w:val="center"/>
          </w:tcPr>
          <w:p w:rsidR="005B31CA" w:rsidRPr="00716EBC" w:rsidRDefault="005B31CA">
            <w:pPr>
              <w:widowControl w:val="0"/>
              <w:pBdr>
                <w:top w:val="nil"/>
                <w:left w:val="nil"/>
                <w:bottom w:val="nil"/>
                <w:right w:val="nil"/>
                <w:between w:val="nil"/>
              </w:pBdr>
              <w:spacing w:line="240" w:lineRule="auto"/>
              <w:contextualSpacing w:val="0"/>
              <w:jc w:val="center"/>
              <w:rPr>
                <w:rFonts w:ascii="Times New Roman" w:hAnsi="Times New Roman" w:cs="Times New Roman"/>
              </w:rPr>
            </w:pPr>
          </w:p>
          <w:p w:rsidR="005B31CA" w:rsidRPr="00716EBC" w:rsidRDefault="003E7EF1">
            <w:pPr>
              <w:widowControl w:val="0"/>
              <w:pBdr>
                <w:top w:val="nil"/>
                <w:left w:val="nil"/>
                <w:bottom w:val="nil"/>
                <w:right w:val="nil"/>
                <w:between w:val="nil"/>
              </w:pBdr>
              <w:spacing w:line="240" w:lineRule="auto"/>
              <w:contextualSpacing w:val="0"/>
              <w:jc w:val="center"/>
              <w:rPr>
                <w:rFonts w:ascii="Times New Roman" w:hAnsi="Times New Roman" w:cs="Times New Roman"/>
              </w:rPr>
            </w:pPr>
            <w:r w:rsidRPr="00716EBC">
              <w:rPr>
                <w:rFonts w:ascii="Times New Roman" w:hAnsi="Times New Roman" w:cs="Times New Roman"/>
              </w:rPr>
              <w:t>type</w:t>
            </w:r>
          </w:p>
        </w:tc>
        <w:tc>
          <w:tcPr>
            <w:tcW w:w="1335" w:type="dxa"/>
            <w:shd w:val="clear" w:color="auto" w:fill="auto"/>
            <w:tcMar>
              <w:top w:w="100" w:type="dxa"/>
              <w:left w:w="100" w:type="dxa"/>
              <w:bottom w:w="100" w:type="dxa"/>
              <w:right w:w="100" w:type="dxa"/>
            </w:tcMar>
            <w:vAlign w:val="center"/>
          </w:tcPr>
          <w:p w:rsidR="005B31CA" w:rsidRPr="00716EBC" w:rsidRDefault="005B31CA">
            <w:pPr>
              <w:widowControl w:val="0"/>
              <w:pBdr>
                <w:top w:val="nil"/>
                <w:left w:val="nil"/>
                <w:bottom w:val="nil"/>
                <w:right w:val="nil"/>
                <w:between w:val="nil"/>
              </w:pBdr>
              <w:spacing w:line="240" w:lineRule="auto"/>
              <w:contextualSpacing w:val="0"/>
              <w:jc w:val="center"/>
              <w:rPr>
                <w:rFonts w:ascii="Times New Roman" w:hAnsi="Times New Roman" w:cs="Times New Roman"/>
              </w:rPr>
            </w:pPr>
          </w:p>
          <w:p w:rsidR="005B31CA" w:rsidRPr="00716EBC" w:rsidRDefault="003E7EF1">
            <w:pPr>
              <w:widowControl w:val="0"/>
              <w:pBdr>
                <w:top w:val="nil"/>
                <w:left w:val="nil"/>
                <w:bottom w:val="nil"/>
                <w:right w:val="nil"/>
                <w:between w:val="nil"/>
              </w:pBdr>
              <w:spacing w:line="240" w:lineRule="auto"/>
              <w:contextualSpacing w:val="0"/>
              <w:jc w:val="center"/>
              <w:rPr>
                <w:rFonts w:ascii="Times New Roman" w:hAnsi="Times New Roman" w:cs="Times New Roman"/>
              </w:rPr>
            </w:pPr>
            <w:proofErr w:type="spellStart"/>
            <w:r w:rsidRPr="00716EBC">
              <w:rPr>
                <w:rFonts w:ascii="Times New Roman" w:hAnsi="Times New Roman" w:cs="Times New Roman"/>
              </w:rPr>
              <w:t>uri</w:t>
            </w:r>
            <w:proofErr w:type="spellEnd"/>
          </w:p>
        </w:tc>
        <w:tc>
          <w:tcPr>
            <w:tcW w:w="1185" w:type="dxa"/>
            <w:shd w:val="clear" w:color="auto" w:fill="auto"/>
            <w:tcMar>
              <w:top w:w="100" w:type="dxa"/>
              <w:left w:w="100" w:type="dxa"/>
              <w:bottom w:w="100" w:type="dxa"/>
              <w:right w:w="100" w:type="dxa"/>
            </w:tcMar>
            <w:vAlign w:val="center"/>
          </w:tcPr>
          <w:p w:rsidR="005B31CA" w:rsidRPr="00716EBC" w:rsidRDefault="005B31CA">
            <w:pPr>
              <w:widowControl w:val="0"/>
              <w:pBdr>
                <w:top w:val="nil"/>
                <w:left w:val="nil"/>
                <w:bottom w:val="nil"/>
                <w:right w:val="nil"/>
                <w:between w:val="nil"/>
              </w:pBdr>
              <w:spacing w:line="240" w:lineRule="auto"/>
              <w:contextualSpacing w:val="0"/>
              <w:jc w:val="center"/>
              <w:rPr>
                <w:rFonts w:ascii="Times New Roman" w:hAnsi="Times New Roman" w:cs="Times New Roman"/>
              </w:rPr>
            </w:pPr>
          </w:p>
          <w:p w:rsidR="005B31CA" w:rsidRPr="00716EBC" w:rsidRDefault="003E7EF1">
            <w:pPr>
              <w:widowControl w:val="0"/>
              <w:pBdr>
                <w:top w:val="nil"/>
                <w:left w:val="nil"/>
                <w:bottom w:val="nil"/>
                <w:right w:val="nil"/>
                <w:between w:val="nil"/>
              </w:pBdr>
              <w:spacing w:line="240" w:lineRule="auto"/>
              <w:contextualSpacing w:val="0"/>
              <w:jc w:val="center"/>
              <w:rPr>
                <w:rFonts w:ascii="Times New Roman" w:hAnsi="Times New Roman" w:cs="Times New Roman"/>
              </w:rPr>
            </w:pPr>
            <w:proofErr w:type="spellStart"/>
            <w:r w:rsidRPr="00716EBC">
              <w:rPr>
                <w:rFonts w:ascii="Times New Roman" w:hAnsi="Times New Roman" w:cs="Times New Roman"/>
              </w:rPr>
              <w:t>track_id</w:t>
            </w:r>
            <w:proofErr w:type="spellEnd"/>
          </w:p>
        </w:tc>
        <w:tc>
          <w:tcPr>
            <w:tcW w:w="1275" w:type="dxa"/>
            <w:shd w:val="clear" w:color="auto" w:fill="auto"/>
            <w:tcMar>
              <w:top w:w="100" w:type="dxa"/>
              <w:left w:w="100" w:type="dxa"/>
              <w:bottom w:w="100" w:type="dxa"/>
              <w:right w:w="100" w:type="dxa"/>
            </w:tcMar>
            <w:vAlign w:val="center"/>
          </w:tcPr>
          <w:p w:rsidR="005B31CA" w:rsidRPr="00716EBC" w:rsidRDefault="005B31CA">
            <w:pPr>
              <w:widowControl w:val="0"/>
              <w:pBdr>
                <w:top w:val="nil"/>
                <w:left w:val="nil"/>
                <w:bottom w:val="nil"/>
                <w:right w:val="nil"/>
                <w:between w:val="nil"/>
              </w:pBdr>
              <w:spacing w:line="240" w:lineRule="auto"/>
              <w:contextualSpacing w:val="0"/>
              <w:jc w:val="center"/>
              <w:rPr>
                <w:rFonts w:ascii="Times New Roman" w:hAnsi="Times New Roman" w:cs="Times New Roman"/>
              </w:rPr>
            </w:pPr>
          </w:p>
        </w:tc>
      </w:tr>
      <w:tr w:rsidR="005B31CA" w:rsidRPr="00BF6B95">
        <w:trPr>
          <w:jc w:val="center"/>
        </w:trPr>
        <w:tc>
          <w:tcPr>
            <w:tcW w:w="1275" w:type="dxa"/>
            <w:shd w:val="clear" w:color="auto" w:fill="auto"/>
            <w:tcMar>
              <w:top w:w="100" w:type="dxa"/>
              <w:left w:w="100" w:type="dxa"/>
              <w:bottom w:w="100" w:type="dxa"/>
              <w:right w:w="100" w:type="dxa"/>
            </w:tcMar>
            <w:vAlign w:val="center"/>
          </w:tcPr>
          <w:p w:rsidR="005B31CA" w:rsidRPr="00716EBC" w:rsidRDefault="004A0FD8" w:rsidP="00172844">
            <w:pPr>
              <w:widowControl w:val="0"/>
              <w:pBdr>
                <w:top w:val="nil"/>
                <w:left w:val="nil"/>
                <w:bottom w:val="nil"/>
                <w:right w:val="nil"/>
                <w:between w:val="nil"/>
              </w:pBdr>
              <w:spacing w:line="240" w:lineRule="auto"/>
              <w:contextualSpacing w:val="0"/>
              <w:jc w:val="center"/>
              <w:rPr>
                <w:rFonts w:ascii="Times New Roman" w:hAnsi="Times New Roman" w:cs="Times New Roman"/>
              </w:rPr>
            </w:pPr>
            <w:r w:rsidRPr="00716EBC">
              <w:rPr>
                <w:rFonts w:ascii="Times New Roman" w:hAnsi="Times New Roman" w:cs="Times New Roman"/>
              </w:rPr>
              <w:t>Null Value R</w:t>
            </w:r>
            <w:r w:rsidR="003E7EF1" w:rsidRPr="00716EBC">
              <w:rPr>
                <w:rFonts w:ascii="Times New Roman" w:hAnsi="Times New Roman" w:cs="Times New Roman"/>
              </w:rPr>
              <w:t>ate</w:t>
            </w:r>
          </w:p>
        </w:tc>
        <w:tc>
          <w:tcPr>
            <w:tcW w:w="1140" w:type="dxa"/>
            <w:shd w:val="clear" w:color="auto" w:fill="auto"/>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spacing w:line="240" w:lineRule="auto"/>
              <w:contextualSpacing w:val="0"/>
              <w:jc w:val="center"/>
              <w:rPr>
                <w:rFonts w:ascii="Times New Roman" w:hAnsi="Times New Roman" w:cs="Times New Roman"/>
              </w:rPr>
            </w:pPr>
            <w:r w:rsidRPr="00716EBC">
              <w:rPr>
                <w:rFonts w:ascii="Times New Roman" w:hAnsi="Times New Roman" w:cs="Times New Roman"/>
              </w:rPr>
              <w:t>0.001545</w:t>
            </w:r>
          </w:p>
        </w:tc>
        <w:tc>
          <w:tcPr>
            <w:tcW w:w="1335" w:type="dxa"/>
            <w:shd w:val="clear" w:color="auto" w:fill="auto"/>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spacing w:line="240" w:lineRule="auto"/>
              <w:contextualSpacing w:val="0"/>
              <w:jc w:val="center"/>
              <w:rPr>
                <w:rFonts w:ascii="Times New Roman" w:hAnsi="Times New Roman" w:cs="Times New Roman"/>
              </w:rPr>
            </w:pPr>
            <w:r w:rsidRPr="00716EBC">
              <w:rPr>
                <w:rFonts w:ascii="Times New Roman" w:hAnsi="Times New Roman" w:cs="Times New Roman"/>
              </w:rPr>
              <w:t>0.001545</w:t>
            </w:r>
          </w:p>
        </w:tc>
        <w:tc>
          <w:tcPr>
            <w:tcW w:w="1290" w:type="dxa"/>
            <w:shd w:val="clear" w:color="auto" w:fill="auto"/>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spacing w:line="240" w:lineRule="auto"/>
              <w:contextualSpacing w:val="0"/>
              <w:jc w:val="center"/>
              <w:rPr>
                <w:rFonts w:ascii="Times New Roman" w:hAnsi="Times New Roman" w:cs="Times New Roman"/>
              </w:rPr>
            </w:pPr>
            <w:r w:rsidRPr="00716EBC">
              <w:rPr>
                <w:rFonts w:ascii="Times New Roman" w:hAnsi="Times New Roman" w:cs="Times New Roman"/>
              </w:rPr>
              <w:t>0.001545</w:t>
            </w:r>
          </w:p>
        </w:tc>
        <w:tc>
          <w:tcPr>
            <w:tcW w:w="1125" w:type="dxa"/>
            <w:shd w:val="clear" w:color="auto" w:fill="auto"/>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spacing w:line="240" w:lineRule="auto"/>
              <w:contextualSpacing w:val="0"/>
              <w:jc w:val="center"/>
              <w:rPr>
                <w:rFonts w:ascii="Times New Roman" w:hAnsi="Times New Roman" w:cs="Times New Roman"/>
              </w:rPr>
            </w:pPr>
            <w:r w:rsidRPr="00716EBC">
              <w:rPr>
                <w:rFonts w:ascii="Times New Roman" w:hAnsi="Times New Roman" w:cs="Times New Roman"/>
              </w:rPr>
              <w:t>0.001545</w:t>
            </w:r>
          </w:p>
        </w:tc>
        <w:tc>
          <w:tcPr>
            <w:tcW w:w="1335" w:type="dxa"/>
            <w:shd w:val="clear" w:color="auto" w:fill="auto"/>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spacing w:line="240" w:lineRule="auto"/>
              <w:contextualSpacing w:val="0"/>
              <w:jc w:val="center"/>
              <w:rPr>
                <w:rFonts w:ascii="Times New Roman" w:hAnsi="Times New Roman" w:cs="Times New Roman"/>
              </w:rPr>
            </w:pPr>
            <w:r w:rsidRPr="00716EBC">
              <w:rPr>
                <w:rFonts w:ascii="Times New Roman" w:hAnsi="Times New Roman" w:cs="Times New Roman"/>
              </w:rPr>
              <w:t>0.001545</w:t>
            </w:r>
          </w:p>
        </w:tc>
        <w:tc>
          <w:tcPr>
            <w:tcW w:w="1185" w:type="dxa"/>
            <w:shd w:val="clear" w:color="auto" w:fill="auto"/>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spacing w:line="240" w:lineRule="auto"/>
              <w:contextualSpacing w:val="0"/>
              <w:jc w:val="center"/>
              <w:rPr>
                <w:rFonts w:ascii="Times New Roman" w:hAnsi="Times New Roman" w:cs="Times New Roman"/>
              </w:rPr>
            </w:pPr>
            <w:r w:rsidRPr="00716EBC">
              <w:rPr>
                <w:rFonts w:ascii="Times New Roman" w:hAnsi="Times New Roman" w:cs="Times New Roman"/>
              </w:rPr>
              <w:t>0</w:t>
            </w:r>
          </w:p>
        </w:tc>
        <w:tc>
          <w:tcPr>
            <w:tcW w:w="1275" w:type="dxa"/>
            <w:shd w:val="clear" w:color="auto" w:fill="auto"/>
            <w:tcMar>
              <w:top w:w="100" w:type="dxa"/>
              <w:left w:w="100" w:type="dxa"/>
              <w:bottom w:w="100" w:type="dxa"/>
              <w:right w:w="100" w:type="dxa"/>
            </w:tcMar>
            <w:vAlign w:val="center"/>
          </w:tcPr>
          <w:p w:rsidR="005B31CA" w:rsidRPr="00716EBC" w:rsidRDefault="005B31CA">
            <w:pPr>
              <w:widowControl w:val="0"/>
              <w:pBdr>
                <w:top w:val="nil"/>
                <w:left w:val="nil"/>
                <w:bottom w:val="nil"/>
                <w:right w:val="nil"/>
                <w:between w:val="nil"/>
              </w:pBdr>
              <w:spacing w:line="240" w:lineRule="auto"/>
              <w:contextualSpacing w:val="0"/>
              <w:jc w:val="center"/>
              <w:rPr>
                <w:rFonts w:ascii="Times New Roman" w:hAnsi="Times New Roman" w:cs="Times New Roman"/>
              </w:rPr>
            </w:pPr>
          </w:p>
        </w:tc>
      </w:tr>
    </w:tbl>
    <w:p w:rsidR="005B31CA" w:rsidRPr="00BF6B95" w:rsidRDefault="005B31CA">
      <w:pPr>
        <w:contextualSpacing w:val="0"/>
        <w:rPr>
          <w:rFonts w:ascii="Times New Roman" w:hAnsi="Times New Roman" w:cs="Times New Roman"/>
          <w:sz w:val="24"/>
          <w:szCs w:val="24"/>
          <w:highlight w:val="red"/>
        </w:rPr>
      </w:pPr>
    </w:p>
    <w:p w:rsidR="005B31CA" w:rsidRPr="00BF6B95" w:rsidRDefault="003E7EF1" w:rsidP="003E7EF1">
      <w:pPr>
        <w:spacing w:after="120"/>
        <w:contextualSpacing w:val="0"/>
        <w:jc w:val="both"/>
        <w:rPr>
          <w:rFonts w:ascii="Times New Roman" w:hAnsi="Times New Roman" w:cs="Times New Roman"/>
          <w:sz w:val="24"/>
          <w:szCs w:val="24"/>
        </w:rPr>
      </w:pPr>
      <w:r w:rsidRPr="00BF6B95">
        <w:rPr>
          <w:rFonts w:ascii="Times New Roman" w:hAnsi="Times New Roman" w:cs="Times New Roman"/>
          <w:sz w:val="24"/>
          <w:szCs w:val="24"/>
        </w:rPr>
        <w:t>The normal range of each attributes were defined by the standard of the “API Endpoint Refer</w:t>
      </w:r>
      <w:r w:rsidR="007B1E65">
        <w:rPr>
          <w:rFonts w:ascii="Times New Roman" w:hAnsi="Times New Roman" w:cs="Times New Roman"/>
          <w:sz w:val="24"/>
          <w:szCs w:val="24"/>
        </w:rPr>
        <w:t>ence: Tracks</w:t>
      </w:r>
      <w:r w:rsidRPr="007B1E65">
        <w:rPr>
          <w:rFonts w:ascii="Times New Roman" w:hAnsi="Times New Roman" w:cs="Times New Roman"/>
          <w:sz w:val="24"/>
          <w:szCs w:val="24"/>
          <w:vertAlign w:val="superscript"/>
        </w:rPr>
        <w:footnoteReference w:id="3"/>
      </w:r>
      <w:r w:rsidR="007B1E65">
        <w:rPr>
          <w:rFonts w:ascii="Times New Roman" w:hAnsi="Times New Roman" w:cs="Times New Roman"/>
          <w:sz w:val="24"/>
          <w:szCs w:val="24"/>
        </w:rPr>
        <w:t>”</w:t>
      </w:r>
      <w:r w:rsidRPr="00BF6B95">
        <w:rPr>
          <w:rFonts w:ascii="Times New Roman" w:hAnsi="Times New Roman" w:cs="Times New Roman"/>
          <w:sz w:val="24"/>
          <w:szCs w:val="24"/>
        </w:rPr>
        <w:t xml:space="preserve"> published on Spotify Official Website. </w:t>
      </w:r>
    </w:p>
    <w:p w:rsidR="005B31CA" w:rsidRPr="00BF6B95" w:rsidRDefault="003E7EF1" w:rsidP="003E7EF1">
      <w:pPr>
        <w:spacing w:after="120"/>
        <w:contextualSpacing w:val="0"/>
        <w:jc w:val="both"/>
        <w:rPr>
          <w:rFonts w:ascii="Times New Roman" w:hAnsi="Times New Roman" w:cs="Times New Roman"/>
          <w:sz w:val="24"/>
          <w:szCs w:val="24"/>
        </w:rPr>
      </w:pPr>
      <w:r w:rsidRPr="00BF6B95">
        <w:rPr>
          <w:rFonts w:ascii="Times New Roman" w:hAnsi="Times New Roman" w:cs="Times New Roman"/>
          <w:sz w:val="24"/>
          <w:szCs w:val="24"/>
        </w:rPr>
        <w:t>The script</w:t>
      </w:r>
      <w:del w:id="31" w:author="youko1970s@gmail.com" w:date="2018-10-07T18:23:00Z">
        <w:r w:rsidRPr="00BF6B95" w:rsidDel="00A957FB">
          <w:rPr>
            <w:rFonts w:ascii="Times New Roman" w:hAnsi="Times New Roman" w:cs="Times New Roman"/>
            <w:sz w:val="24"/>
            <w:szCs w:val="24"/>
          </w:rPr>
          <w:delText xml:space="preserve"> </w:delText>
        </w:r>
      </w:del>
      <w:r w:rsidRPr="00BF6B95">
        <w:rPr>
          <w:rFonts w:ascii="Times New Roman" w:hAnsi="Times New Roman" w:cs="Times New Roman"/>
          <w:sz w:val="24"/>
          <w:szCs w:val="24"/>
        </w:rPr>
        <w:t xml:space="preserve"> “Cleaniness_Check.py” is to check the data quality.</w:t>
      </w:r>
    </w:p>
    <w:p w:rsidR="005B31CA" w:rsidRPr="00BF6B95" w:rsidRDefault="003E7EF1" w:rsidP="003E7EF1">
      <w:pPr>
        <w:spacing w:after="120"/>
        <w:contextualSpacing w:val="0"/>
        <w:jc w:val="both"/>
        <w:rPr>
          <w:rFonts w:ascii="Times New Roman" w:hAnsi="Times New Roman" w:cs="Times New Roman"/>
          <w:sz w:val="24"/>
          <w:szCs w:val="24"/>
        </w:rPr>
      </w:pPr>
      <w:r w:rsidRPr="00BF6B95">
        <w:rPr>
          <w:rFonts w:ascii="Times New Roman" w:hAnsi="Times New Roman" w:cs="Times New Roman"/>
          <w:sz w:val="24"/>
          <w:szCs w:val="24"/>
        </w:rPr>
        <w:t xml:space="preserve">The file </w:t>
      </w:r>
      <w:ins w:id="32" w:author="youko1970s@gmail.com" w:date="2018-10-07T18:23:00Z">
        <w:r w:rsidR="00A957FB">
          <w:rPr>
            <w:rFonts w:ascii="Times New Roman" w:hAnsi="Times New Roman" w:cs="Times New Roman"/>
            <w:sz w:val="24"/>
            <w:szCs w:val="24"/>
          </w:rPr>
          <w:t>“</w:t>
        </w:r>
      </w:ins>
      <w:del w:id="33" w:author="youko1970s@gmail.com" w:date="2018-10-07T18:23:00Z">
        <w:r w:rsidRPr="00BF6B95" w:rsidDel="00A957FB">
          <w:rPr>
            <w:rFonts w:ascii="Times New Roman" w:hAnsi="Times New Roman" w:cs="Times New Roman"/>
            <w:sz w:val="24"/>
            <w:szCs w:val="24"/>
          </w:rPr>
          <w:delText>”</w:delText>
        </w:r>
      </w:del>
      <w:r w:rsidRPr="00BF6B95">
        <w:rPr>
          <w:rFonts w:ascii="Times New Roman" w:hAnsi="Times New Roman" w:cs="Times New Roman"/>
          <w:sz w:val="24"/>
          <w:szCs w:val="24"/>
        </w:rPr>
        <w:t>Feature_Movie_Clean.py” is to clean the raw data based on the criterions we mentioned above, including:</w:t>
      </w:r>
    </w:p>
    <w:p w:rsidR="005B31CA" w:rsidRPr="00BF6B95" w:rsidRDefault="003E7EF1">
      <w:pPr>
        <w:numPr>
          <w:ilvl w:val="0"/>
          <w:numId w:val="2"/>
        </w:numPr>
        <w:rPr>
          <w:rFonts w:ascii="Times New Roman" w:hAnsi="Times New Roman" w:cs="Times New Roman"/>
          <w:sz w:val="24"/>
          <w:szCs w:val="24"/>
        </w:rPr>
      </w:pPr>
      <w:r w:rsidRPr="00BF6B95">
        <w:rPr>
          <w:rFonts w:ascii="Times New Roman" w:hAnsi="Times New Roman" w:cs="Times New Roman"/>
          <w:sz w:val="24"/>
          <w:szCs w:val="24"/>
        </w:rPr>
        <w:t>Remove attributes that are useless</w:t>
      </w:r>
    </w:p>
    <w:p w:rsidR="005B31CA" w:rsidRPr="00BF6B95" w:rsidRDefault="003E7EF1">
      <w:pPr>
        <w:numPr>
          <w:ilvl w:val="0"/>
          <w:numId w:val="2"/>
        </w:numPr>
        <w:rPr>
          <w:rFonts w:ascii="Times New Roman" w:hAnsi="Times New Roman" w:cs="Times New Roman"/>
          <w:sz w:val="24"/>
          <w:szCs w:val="24"/>
        </w:rPr>
      </w:pPr>
      <w:r w:rsidRPr="00BF6B95">
        <w:rPr>
          <w:rFonts w:ascii="Times New Roman" w:hAnsi="Times New Roman" w:cs="Times New Roman"/>
          <w:sz w:val="24"/>
          <w:szCs w:val="24"/>
        </w:rPr>
        <w:t>Remove records with unmatched track</w:t>
      </w:r>
      <w:r w:rsidR="00716EBC">
        <w:rPr>
          <w:rFonts w:ascii="Times New Roman" w:hAnsi="Times New Roman" w:cs="Times New Roman"/>
          <w:sz w:val="24"/>
          <w:szCs w:val="24"/>
        </w:rPr>
        <w:t xml:space="preserve"> </w:t>
      </w:r>
      <w:r w:rsidRPr="00BF6B95">
        <w:rPr>
          <w:rFonts w:ascii="Times New Roman" w:hAnsi="Times New Roman" w:cs="Times New Roman"/>
          <w:sz w:val="24"/>
          <w:szCs w:val="24"/>
        </w:rPr>
        <w:t>IDs</w:t>
      </w:r>
    </w:p>
    <w:p w:rsidR="005B31CA" w:rsidRPr="00BF6B95" w:rsidRDefault="003E7EF1">
      <w:pPr>
        <w:numPr>
          <w:ilvl w:val="0"/>
          <w:numId w:val="2"/>
        </w:numPr>
        <w:rPr>
          <w:rFonts w:ascii="Times New Roman" w:hAnsi="Times New Roman" w:cs="Times New Roman"/>
          <w:sz w:val="24"/>
          <w:szCs w:val="24"/>
        </w:rPr>
      </w:pPr>
      <w:r w:rsidRPr="00BF6B95">
        <w:rPr>
          <w:rFonts w:ascii="Times New Roman" w:hAnsi="Times New Roman" w:cs="Times New Roman"/>
          <w:sz w:val="24"/>
          <w:szCs w:val="24"/>
        </w:rPr>
        <w:t>Remove records that have null values in track feature</w:t>
      </w:r>
    </w:p>
    <w:p w:rsidR="005B31CA" w:rsidRPr="00BF6B95" w:rsidRDefault="003E7EF1">
      <w:pPr>
        <w:numPr>
          <w:ilvl w:val="0"/>
          <w:numId w:val="2"/>
        </w:numPr>
        <w:rPr>
          <w:rFonts w:ascii="Times New Roman" w:hAnsi="Times New Roman" w:cs="Times New Roman"/>
          <w:sz w:val="24"/>
          <w:szCs w:val="24"/>
        </w:rPr>
      </w:pPr>
      <w:r w:rsidRPr="00BF6B95">
        <w:rPr>
          <w:rFonts w:ascii="Times New Roman" w:hAnsi="Times New Roman" w:cs="Times New Roman"/>
          <w:sz w:val="24"/>
          <w:szCs w:val="24"/>
        </w:rPr>
        <w:t>Remove duplicate records</w:t>
      </w:r>
    </w:p>
    <w:p w:rsidR="005B31CA" w:rsidRPr="00BF6B95" w:rsidRDefault="003E7EF1">
      <w:pPr>
        <w:numPr>
          <w:ilvl w:val="0"/>
          <w:numId w:val="2"/>
        </w:numPr>
        <w:rPr>
          <w:rFonts w:ascii="Times New Roman" w:hAnsi="Times New Roman" w:cs="Times New Roman"/>
          <w:sz w:val="24"/>
          <w:szCs w:val="24"/>
        </w:rPr>
      </w:pPr>
      <w:r w:rsidRPr="00BF6B95">
        <w:rPr>
          <w:rFonts w:ascii="Times New Roman" w:hAnsi="Times New Roman" w:cs="Times New Roman"/>
          <w:sz w:val="24"/>
          <w:szCs w:val="24"/>
        </w:rPr>
        <w:t xml:space="preserve">Correct other potential errors, including null values, </w:t>
      </w:r>
      <w:del w:id="34" w:author="youko1970s@gmail.com" w:date="2018-10-07T18:24:00Z">
        <w:r w:rsidRPr="00BF6B95" w:rsidDel="00A957FB">
          <w:rPr>
            <w:rFonts w:ascii="Times New Roman" w:hAnsi="Times New Roman" w:cs="Times New Roman"/>
            <w:sz w:val="24"/>
            <w:szCs w:val="24"/>
          </w:rPr>
          <w:delText xml:space="preserve">unformatted </w:delText>
        </w:r>
      </w:del>
      <w:ins w:id="35" w:author="youko1970s@gmail.com" w:date="2018-10-07T18:24:00Z">
        <w:r w:rsidR="00A957FB">
          <w:rPr>
            <w:rFonts w:ascii="Times New Roman" w:hAnsi="Times New Roman" w:cs="Times New Roman"/>
            <w:sz w:val="24"/>
            <w:szCs w:val="24"/>
          </w:rPr>
          <w:t xml:space="preserve">wrongly </w:t>
        </w:r>
        <w:r w:rsidR="00A957FB" w:rsidRPr="00BF6B95">
          <w:rPr>
            <w:rFonts w:ascii="Times New Roman" w:hAnsi="Times New Roman" w:cs="Times New Roman"/>
            <w:sz w:val="24"/>
            <w:szCs w:val="24"/>
          </w:rPr>
          <w:t xml:space="preserve">formatted </w:t>
        </w:r>
      </w:ins>
      <w:r w:rsidRPr="00BF6B95">
        <w:rPr>
          <w:rFonts w:ascii="Times New Roman" w:hAnsi="Times New Roman" w:cs="Times New Roman"/>
          <w:sz w:val="24"/>
          <w:szCs w:val="24"/>
        </w:rPr>
        <w:t>values,</w:t>
      </w:r>
      <w:r w:rsidR="00716EBC">
        <w:rPr>
          <w:rFonts w:ascii="Times New Roman" w:hAnsi="Times New Roman" w:cs="Times New Roman"/>
          <w:sz w:val="24"/>
          <w:szCs w:val="24"/>
        </w:rPr>
        <w:t xml:space="preserve"> </w:t>
      </w:r>
      <w:r w:rsidRPr="00BF6B95">
        <w:rPr>
          <w:rFonts w:ascii="Times New Roman" w:hAnsi="Times New Roman" w:cs="Times New Roman"/>
          <w:sz w:val="24"/>
          <w:szCs w:val="24"/>
        </w:rPr>
        <w:t>etc.</w:t>
      </w:r>
    </w:p>
    <w:p w:rsidR="005B31CA" w:rsidRPr="00BF6B95" w:rsidRDefault="005B31CA">
      <w:pPr>
        <w:contextualSpacing w:val="0"/>
        <w:rPr>
          <w:rFonts w:ascii="Times New Roman" w:hAnsi="Times New Roman" w:cs="Times New Roman"/>
          <w:b/>
          <w:sz w:val="24"/>
          <w:szCs w:val="24"/>
        </w:rPr>
      </w:pPr>
    </w:p>
    <w:p w:rsidR="005B31CA" w:rsidRDefault="003E7EF1" w:rsidP="003E7EF1">
      <w:pPr>
        <w:spacing w:after="120"/>
        <w:contextualSpacing w:val="0"/>
        <w:jc w:val="both"/>
        <w:rPr>
          <w:rFonts w:ascii="Times New Roman" w:hAnsi="Times New Roman" w:cs="Times New Roman"/>
          <w:sz w:val="24"/>
          <w:szCs w:val="24"/>
        </w:rPr>
      </w:pPr>
      <w:r w:rsidRPr="00BF6B95">
        <w:rPr>
          <w:rFonts w:ascii="Times New Roman" w:hAnsi="Times New Roman" w:cs="Times New Roman"/>
          <w:sz w:val="24"/>
          <w:szCs w:val="24"/>
        </w:rPr>
        <w:t>After first stage of cleaning, we got our original cleaned dataset: full_dataset.csv. As to check whether the dataset has been absolutely cleaned, we provided the description table of each attribute as follows</w:t>
      </w:r>
      <w:ins w:id="36" w:author="youko1970s@gmail.com" w:date="2018-10-07T18:24:00Z">
        <w:r w:rsidR="00A957FB">
          <w:rPr>
            <w:rFonts w:ascii="Times New Roman" w:hAnsi="Times New Roman" w:cs="Times New Roman"/>
            <w:sz w:val="24"/>
            <w:szCs w:val="24"/>
          </w:rPr>
          <w:t>:</w:t>
        </w:r>
      </w:ins>
      <w:del w:id="37" w:author="youko1970s@gmail.com" w:date="2018-10-07T18:24:00Z">
        <w:r w:rsidRPr="00BF6B95" w:rsidDel="00A957FB">
          <w:rPr>
            <w:rFonts w:ascii="Times New Roman" w:hAnsi="Times New Roman" w:cs="Times New Roman"/>
            <w:sz w:val="24"/>
            <w:szCs w:val="24"/>
          </w:rPr>
          <w:delText>.</w:delText>
        </w:r>
      </w:del>
    </w:p>
    <w:p w:rsidR="004A0FD8" w:rsidRPr="00BF6B95" w:rsidRDefault="004A0FD8" w:rsidP="003E7EF1">
      <w:pPr>
        <w:spacing w:after="120"/>
        <w:contextualSpacing w:val="0"/>
        <w:jc w:val="both"/>
        <w:rPr>
          <w:rFonts w:ascii="Times New Roman" w:hAnsi="Times New Roman" w:cs="Times New Roman"/>
          <w:sz w:val="24"/>
          <w:szCs w:val="24"/>
        </w:rPr>
      </w:pPr>
    </w:p>
    <w:p w:rsidR="005B31CA" w:rsidRPr="00BF6B95" w:rsidRDefault="005B31CA">
      <w:pPr>
        <w:contextualSpacing w:val="0"/>
        <w:rPr>
          <w:rFonts w:ascii="Times New Roman" w:hAnsi="Times New Roman" w:cs="Times New Roman"/>
          <w:sz w:val="24"/>
          <w:szCs w:val="24"/>
        </w:rPr>
      </w:pPr>
    </w:p>
    <w:p w:rsidR="005B31CA" w:rsidRPr="00BF6B95" w:rsidRDefault="005B31CA">
      <w:pPr>
        <w:contextualSpacing w:val="0"/>
        <w:rPr>
          <w:rFonts w:ascii="Times New Roman" w:hAnsi="Times New Roman" w:cs="Times New Roman"/>
          <w:sz w:val="24"/>
          <w:szCs w:val="24"/>
        </w:rPr>
      </w:pPr>
    </w:p>
    <w:tbl>
      <w:tblPr>
        <w:tblStyle w:val="a3"/>
        <w:tblW w:w="105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140"/>
        <w:gridCol w:w="1185"/>
        <w:gridCol w:w="1185"/>
        <w:gridCol w:w="1215"/>
        <w:gridCol w:w="1170"/>
        <w:gridCol w:w="1170"/>
        <w:gridCol w:w="1170"/>
        <w:gridCol w:w="1125"/>
      </w:tblGrid>
      <w:tr w:rsidR="005B31CA" w:rsidRPr="00BF6B95" w:rsidTr="00716EBC">
        <w:trPr>
          <w:trHeight w:val="280"/>
          <w:jc w:val="center"/>
        </w:trPr>
        <w:tc>
          <w:tcPr>
            <w:tcW w:w="10530" w:type="dxa"/>
            <w:gridSpan w:val="9"/>
            <w:tcBorders>
              <w:top w:val="nil"/>
              <w:left w:val="nil"/>
              <w:bottom w:val="single" w:sz="4" w:space="0" w:color="auto"/>
              <w:right w:val="nil"/>
            </w:tcBorders>
            <w:tcMar>
              <w:top w:w="72" w:type="dxa"/>
              <w:left w:w="72" w:type="dxa"/>
              <w:bottom w:w="72" w:type="dxa"/>
              <w:right w:w="72" w:type="dxa"/>
            </w:tcMar>
            <w:vAlign w:val="center"/>
          </w:tcPr>
          <w:p w:rsidR="005B31CA" w:rsidRPr="002D54AC" w:rsidRDefault="00060FF7" w:rsidP="00060FF7">
            <w:pPr>
              <w:widowControl w:val="0"/>
              <w:spacing w:line="240" w:lineRule="auto"/>
              <w:contextualSpacing w:val="0"/>
              <w:jc w:val="center"/>
              <w:rPr>
                <w:rFonts w:ascii="Times New Roman" w:hAnsi="Times New Roman" w:cs="Times New Roman"/>
                <w:b/>
                <w:szCs w:val="24"/>
                <w:rPrChange w:id="38" w:author="youko1970s@gmail.com" w:date="2018-10-07T18:26:00Z">
                  <w:rPr>
                    <w:rFonts w:ascii="Times New Roman" w:hAnsi="Times New Roman" w:cs="Times New Roman"/>
                    <w:sz w:val="28"/>
                    <w:szCs w:val="24"/>
                  </w:rPr>
                </w:rPrChange>
              </w:rPr>
            </w:pPr>
            <w:r w:rsidRPr="002D54AC">
              <w:rPr>
                <w:rFonts w:ascii="Times New Roman" w:hAnsi="Times New Roman" w:cs="Times New Roman"/>
                <w:b/>
                <w:szCs w:val="24"/>
                <w:rPrChange w:id="39" w:author="youko1970s@gmail.com" w:date="2018-10-07T18:26:00Z">
                  <w:rPr>
                    <w:rFonts w:ascii="Times New Roman" w:hAnsi="Times New Roman" w:cs="Times New Roman"/>
                    <w:sz w:val="24"/>
                    <w:szCs w:val="24"/>
                  </w:rPr>
                </w:rPrChange>
              </w:rPr>
              <w:lastRenderedPageBreak/>
              <w:t xml:space="preserve">Table 5: </w:t>
            </w:r>
            <w:r w:rsidR="003E7EF1" w:rsidRPr="002D54AC">
              <w:rPr>
                <w:rFonts w:ascii="Times New Roman" w:hAnsi="Times New Roman" w:cs="Times New Roman"/>
                <w:b/>
                <w:szCs w:val="24"/>
                <w:rPrChange w:id="40" w:author="youko1970s@gmail.com" w:date="2018-10-07T18:26:00Z">
                  <w:rPr>
                    <w:rFonts w:ascii="Times New Roman" w:hAnsi="Times New Roman" w:cs="Times New Roman"/>
                    <w:sz w:val="24"/>
                    <w:szCs w:val="24"/>
                  </w:rPr>
                </w:rPrChange>
              </w:rPr>
              <w:t>Descriptions of all attributes</w:t>
            </w:r>
          </w:p>
        </w:tc>
      </w:tr>
      <w:tr w:rsidR="005B31CA" w:rsidRPr="00BF6B95" w:rsidTr="00716EBC">
        <w:trPr>
          <w:trHeight w:val="280"/>
          <w:jc w:val="center"/>
        </w:trPr>
        <w:tc>
          <w:tcPr>
            <w:tcW w:w="1170" w:type="dxa"/>
            <w:tcBorders>
              <w:top w:val="single" w:sz="4" w:space="0" w:color="auto"/>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Attribute</w:t>
            </w:r>
          </w:p>
        </w:tc>
        <w:tc>
          <w:tcPr>
            <w:tcW w:w="1140" w:type="dxa"/>
            <w:tcBorders>
              <w:top w:val="single" w:sz="4" w:space="0" w:color="auto"/>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B31CA" w:rsidRPr="00716EBC" w:rsidRDefault="003E7EF1">
            <w:pPr>
              <w:widowControl w:val="0"/>
              <w:contextualSpacing w:val="0"/>
              <w:rPr>
                <w:rFonts w:ascii="Times New Roman" w:hAnsi="Times New Roman" w:cs="Times New Roman"/>
                <w:szCs w:val="24"/>
              </w:rPr>
            </w:pPr>
            <w:r w:rsidRPr="00716EBC">
              <w:rPr>
                <w:rFonts w:ascii="Times New Roman" w:hAnsi="Times New Roman" w:cs="Times New Roman"/>
                <w:szCs w:val="24"/>
              </w:rPr>
              <w:t>Acoustic-</w:t>
            </w:r>
          </w:p>
          <w:p w:rsidR="005B31CA" w:rsidRPr="00716EBC" w:rsidRDefault="003E7EF1">
            <w:pPr>
              <w:widowControl w:val="0"/>
              <w:contextualSpacing w:val="0"/>
              <w:rPr>
                <w:rFonts w:ascii="Times New Roman" w:hAnsi="Times New Roman" w:cs="Times New Roman"/>
                <w:szCs w:val="24"/>
              </w:rPr>
            </w:pPr>
            <w:r w:rsidRPr="00716EBC">
              <w:rPr>
                <w:rFonts w:ascii="Times New Roman" w:hAnsi="Times New Roman" w:cs="Times New Roman"/>
                <w:szCs w:val="24"/>
              </w:rPr>
              <w:t>ness</w:t>
            </w:r>
          </w:p>
        </w:tc>
        <w:tc>
          <w:tcPr>
            <w:tcW w:w="1185" w:type="dxa"/>
            <w:tcBorders>
              <w:top w:val="single" w:sz="4" w:space="0" w:color="auto"/>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Dance-</w:t>
            </w:r>
          </w:p>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ability</w:t>
            </w:r>
          </w:p>
        </w:tc>
        <w:tc>
          <w:tcPr>
            <w:tcW w:w="1185" w:type="dxa"/>
            <w:tcBorders>
              <w:top w:val="single" w:sz="4" w:space="0" w:color="auto"/>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Duration</w:t>
            </w:r>
          </w:p>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_</w:t>
            </w:r>
            <w:proofErr w:type="spellStart"/>
            <w:r w:rsidRPr="00716EBC">
              <w:rPr>
                <w:rFonts w:ascii="Times New Roman" w:hAnsi="Times New Roman" w:cs="Times New Roman"/>
                <w:szCs w:val="24"/>
              </w:rPr>
              <w:t>ms</w:t>
            </w:r>
            <w:proofErr w:type="spellEnd"/>
          </w:p>
        </w:tc>
        <w:tc>
          <w:tcPr>
            <w:tcW w:w="1215" w:type="dxa"/>
            <w:tcBorders>
              <w:top w:val="single" w:sz="4" w:space="0" w:color="auto"/>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B31CA" w:rsidRPr="00716EBC" w:rsidRDefault="003E7EF1" w:rsidP="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Energy</w:t>
            </w:r>
          </w:p>
        </w:tc>
        <w:tc>
          <w:tcPr>
            <w:tcW w:w="1170" w:type="dxa"/>
            <w:tcBorders>
              <w:top w:val="single" w:sz="4" w:space="0" w:color="auto"/>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B31CA" w:rsidRPr="00716EBC" w:rsidRDefault="003E7EF1" w:rsidP="003E7EF1">
            <w:pPr>
              <w:widowControl w:val="0"/>
              <w:contextualSpacing w:val="0"/>
              <w:jc w:val="center"/>
              <w:rPr>
                <w:rFonts w:ascii="Times New Roman" w:hAnsi="Times New Roman" w:cs="Times New Roman"/>
                <w:szCs w:val="24"/>
              </w:rPr>
            </w:pPr>
            <w:proofErr w:type="spellStart"/>
            <w:r w:rsidRPr="00716EBC">
              <w:rPr>
                <w:rFonts w:ascii="Times New Roman" w:hAnsi="Times New Roman" w:cs="Times New Roman"/>
                <w:szCs w:val="24"/>
              </w:rPr>
              <w:t>Instrumen-talness</w:t>
            </w:r>
            <w:proofErr w:type="spellEnd"/>
          </w:p>
        </w:tc>
        <w:tc>
          <w:tcPr>
            <w:tcW w:w="1170" w:type="dxa"/>
            <w:tcBorders>
              <w:top w:val="single" w:sz="4" w:space="0" w:color="auto"/>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B31CA" w:rsidRPr="00716EBC" w:rsidRDefault="003E7EF1" w:rsidP="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Key</w:t>
            </w:r>
          </w:p>
        </w:tc>
        <w:tc>
          <w:tcPr>
            <w:tcW w:w="1170" w:type="dxa"/>
            <w:tcBorders>
              <w:top w:val="single" w:sz="4" w:space="0" w:color="auto"/>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B31CA" w:rsidRPr="00716EBC" w:rsidRDefault="003E7EF1" w:rsidP="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Liveness</w:t>
            </w:r>
          </w:p>
        </w:tc>
        <w:tc>
          <w:tcPr>
            <w:tcW w:w="1125" w:type="dxa"/>
            <w:tcBorders>
              <w:top w:val="single" w:sz="4" w:space="0" w:color="auto"/>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Loudness</w:t>
            </w:r>
          </w:p>
        </w:tc>
      </w:tr>
      <w:tr w:rsidR="005B31CA" w:rsidRPr="00BF6B95" w:rsidTr="00716EBC">
        <w:trPr>
          <w:trHeight w:val="280"/>
          <w:jc w:val="center"/>
        </w:trPr>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Count</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26321</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26321</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26321</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26321</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26321</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26321</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26321</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26321</w:t>
            </w:r>
          </w:p>
        </w:tc>
      </w:tr>
      <w:tr w:rsidR="005B31CA" w:rsidRPr="00BF6B95" w:rsidTr="00716EBC">
        <w:trPr>
          <w:trHeight w:val="280"/>
          <w:jc w:val="center"/>
        </w:trPr>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Mean</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0.500077</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0.452396</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201255.8</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0.439615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0.386196</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5.13229</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0.193272</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-13.5241</w:t>
            </w:r>
          </w:p>
        </w:tc>
      </w:tr>
      <w:tr w:rsidR="005B31CA" w:rsidRPr="00BF6B95" w:rsidTr="00716EBC">
        <w:trPr>
          <w:trHeight w:val="280"/>
          <w:jc w:val="center"/>
        </w:trPr>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B31CA" w:rsidRPr="00716EBC" w:rsidRDefault="003E7EF1">
            <w:pPr>
              <w:widowControl w:val="0"/>
              <w:contextualSpacing w:val="0"/>
              <w:jc w:val="center"/>
              <w:rPr>
                <w:rFonts w:ascii="Times New Roman" w:hAnsi="Times New Roman" w:cs="Times New Roman"/>
                <w:szCs w:val="24"/>
              </w:rPr>
            </w:pPr>
            <w:proofErr w:type="spellStart"/>
            <w:r w:rsidRPr="00716EBC">
              <w:rPr>
                <w:rFonts w:ascii="Times New Roman" w:hAnsi="Times New Roman" w:cs="Times New Roman"/>
                <w:szCs w:val="24"/>
              </w:rPr>
              <w:t>Std</w:t>
            </w:r>
            <w:proofErr w:type="spellEnd"/>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0.366199</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0.21768</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115187.7</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0.294995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0.412345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3.546603</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0.170154</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7.523836</w:t>
            </w:r>
          </w:p>
        </w:tc>
      </w:tr>
      <w:tr w:rsidR="005B31CA" w:rsidRPr="00BF6B95" w:rsidTr="00716EBC">
        <w:trPr>
          <w:trHeight w:val="280"/>
          <w:jc w:val="center"/>
        </w:trPr>
        <w:tc>
          <w:tcPr>
            <w:tcW w:w="1170" w:type="dxa"/>
            <w:tcBorders>
              <w:top w:val="single" w:sz="8" w:space="0" w:color="000000"/>
              <w:left w:val="single" w:sz="8" w:space="0" w:color="000000"/>
              <w:bottom w:val="single" w:sz="8" w:space="0" w:color="000000"/>
            </w:tcBorders>
            <w:shd w:val="clear" w:color="auto" w:fill="auto"/>
            <w:tcMar>
              <w:top w:w="72" w:type="dxa"/>
              <w:left w:w="72" w:type="dxa"/>
              <w:bottom w:w="72" w:type="dxa"/>
              <w:right w:w="72" w:type="dxa"/>
            </w:tcMar>
            <w:vAlign w:val="center"/>
          </w:tcPr>
          <w:p w:rsidR="005B31CA" w:rsidRPr="00716EBC" w:rsidRDefault="00172844">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Min</w:t>
            </w:r>
            <w:r w:rsidR="003E7EF1" w:rsidRPr="00716EBC">
              <w:rPr>
                <w:rFonts w:ascii="Times New Roman" w:hAnsi="Times New Roman" w:cs="Times New Roman"/>
                <w:szCs w:val="24"/>
              </w:rPr>
              <w:t xml:space="preserve"> </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1733</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2.01E-05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-47.999</w:t>
            </w:r>
          </w:p>
        </w:tc>
      </w:tr>
      <w:tr w:rsidR="005B31CA" w:rsidRPr="00BF6B95" w:rsidTr="00716EBC">
        <w:trPr>
          <w:trHeight w:val="280"/>
          <w:jc w:val="center"/>
        </w:trPr>
        <w:tc>
          <w:tcPr>
            <w:tcW w:w="1170" w:type="dxa"/>
            <w:tcBorders>
              <w:top w:val="single" w:sz="8" w:space="0" w:color="000000"/>
              <w:left w:val="single" w:sz="8" w:space="0" w:color="000000"/>
              <w:bottom w:val="single" w:sz="8" w:space="0" w:color="000000"/>
            </w:tcBorders>
            <w:shd w:val="clear" w:color="auto" w:fill="auto"/>
            <w:tcMar>
              <w:top w:w="72" w:type="dxa"/>
              <w:left w:w="72" w:type="dxa"/>
              <w:bottom w:w="72" w:type="dxa"/>
              <w:right w:w="72"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25%</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0.104</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0.259</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130493</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0.17</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5.1E-06</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2</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0.097</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-18.299</w:t>
            </w:r>
          </w:p>
        </w:tc>
      </w:tr>
      <w:tr w:rsidR="005B31CA" w:rsidRPr="00BF6B95" w:rsidTr="00716EBC">
        <w:trPr>
          <w:trHeight w:val="280"/>
          <w:jc w:val="center"/>
        </w:trPr>
        <w:tc>
          <w:tcPr>
            <w:tcW w:w="1170" w:type="dxa"/>
            <w:tcBorders>
              <w:top w:val="single" w:sz="8" w:space="0" w:color="000000"/>
              <w:left w:val="single" w:sz="8" w:space="0" w:color="000000"/>
              <w:bottom w:val="single" w:sz="8" w:space="0" w:color="000000"/>
            </w:tcBorders>
            <w:shd w:val="clear" w:color="auto" w:fill="auto"/>
            <w:tcMar>
              <w:top w:w="72" w:type="dxa"/>
              <w:left w:w="72" w:type="dxa"/>
              <w:bottom w:w="72" w:type="dxa"/>
              <w:right w:w="72"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50%</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0.532</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0.47</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192726</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0.414</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0.109</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0.12</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-12.122</w:t>
            </w:r>
          </w:p>
        </w:tc>
      </w:tr>
      <w:tr w:rsidR="005B31CA" w:rsidRPr="00BF6B95" w:rsidTr="00716EBC">
        <w:trPr>
          <w:trHeight w:val="280"/>
          <w:jc w:val="center"/>
        </w:trPr>
        <w:tc>
          <w:tcPr>
            <w:tcW w:w="1170" w:type="dxa"/>
            <w:tcBorders>
              <w:top w:val="single" w:sz="8" w:space="0" w:color="000000"/>
              <w:left w:val="single" w:sz="8" w:space="0" w:color="000000"/>
              <w:bottom w:val="single" w:sz="8" w:space="0" w:color="000000"/>
            </w:tcBorders>
            <w:shd w:val="clear" w:color="auto" w:fill="auto"/>
            <w:tcMar>
              <w:top w:w="72" w:type="dxa"/>
              <w:left w:w="72" w:type="dxa"/>
              <w:bottom w:w="72" w:type="dxa"/>
              <w:right w:w="72"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75%</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0.865</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0.625</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248773</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0.696</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0.861</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8</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0.226</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-7.367</w:t>
            </w:r>
          </w:p>
        </w:tc>
      </w:tr>
      <w:tr w:rsidR="005B31CA" w:rsidRPr="00BF6B95" w:rsidTr="00716EBC">
        <w:trPr>
          <w:trHeight w:val="280"/>
          <w:jc w:val="center"/>
        </w:trPr>
        <w:tc>
          <w:tcPr>
            <w:tcW w:w="1170" w:type="dxa"/>
            <w:tcBorders>
              <w:top w:val="single" w:sz="8" w:space="0" w:color="000000"/>
              <w:left w:val="single" w:sz="8" w:space="0" w:color="000000"/>
              <w:bottom w:val="single" w:sz="4" w:space="0" w:color="auto"/>
            </w:tcBorders>
            <w:shd w:val="clear" w:color="auto" w:fill="auto"/>
            <w:tcMar>
              <w:top w:w="72" w:type="dxa"/>
              <w:left w:w="72" w:type="dxa"/>
              <w:bottom w:w="72" w:type="dxa"/>
              <w:right w:w="72" w:type="dxa"/>
            </w:tcMar>
            <w:vAlign w:val="center"/>
          </w:tcPr>
          <w:p w:rsidR="005B31CA" w:rsidRPr="00716EBC" w:rsidRDefault="00172844">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Max</w:t>
            </w:r>
          </w:p>
        </w:tc>
        <w:tc>
          <w:tcPr>
            <w:tcW w:w="114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0.996</w:t>
            </w:r>
          </w:p>
        </w:tc>
        <w:tc>
          <w:tcPr>
            <w:tcW w:w="118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0.983</w:t>
            </w:r>
          </w:p>
        </w:tc>
        <w:tc>
          <w:tcPr>
            <w:tcW w:w="118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3664274</w:t>
            </w:r>
          </w:p>
        </w:tc>
        <w:tc>
          <w:tcPr>
            <w:tcW w:w="121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center"/>
          </w:tcPr>
          <w:p w:rsidR="005B31CA" w:rsidRPr="00716EBC" w:rsidRDefault="003E7EF1" w:rsidP="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1</w:t>
            </w:r>
          </w:p>
        </w:tc>
        <w:tc>
          <w:tcPr>
            <w:tcW w:w="117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center"/>
          </w:tcPr>
          <w:p w:rsidR="005B31CA" w:rsidRPr="00716EBC" w:rsidRDefault="003E7EF1" w:rsidP="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1</w:t>
            </w:r>
          </w:p>
        </w:tc>
        <w:tc>
          <w:tcPr>
            <w:tcW w:w="117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center"/>
          </w:tcPr>
          <w:p w:rsidR="005B31CA" w:rsidRPr="00716EBC" w:rsidRDefault="003E7EF1" w:rsidP="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11</w:t>
            </w:r>
          </w:p>
        </w:tc>
        <w:tc>
          <w:tcPr>
            <w:tcW w:w="117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center"/>
          </w:tcPr>
          <w:p w:rsidR="005B31CA" w:rsidRPr="00716EBC" w:rsidRDefault="003E7EF1" w:rsidP="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0.994</w:t>
            </w:r>
          </w:p>
        </w:tc>
        <w:tc>
          <w:tcPr>
            <w:tcW w:w="112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0.626</w:t>
            </w:r>
          </w:p>
        </w:tc>
      </w:tr>
      <w:tr w:rsidR="005B31CA" w:rsidRPr="00BF6B95" w:rsidTr="00716EBC">
        <w:trPr>
          <w:trHeight w:val="280"/>
          <w:jc w:val="center"/>
        </w:trPr>
        <w:tc>
          <w:tcPr>
            <w:tcW w:w="10530" w:type="dxa"/>
            <w:gridSpan w:val="9"/>
            <w:tcBorders>
              <w:top w:val="single" w:sz="4" w:space="0" w:color="auto"/>
              <w:left w:val="nil"/>
              <w:bottom w:val="single" w:sz="4" w:space="0" w:color="auto"/>
              <w:right w:val="nil"/>
            </w:tcBorders>
            <w:shd w:val="clear" w:color="auto" w:fill="auto"/>
            <w:tcMar>
              <w:top w:w="72" w:type="dxa"/>
              <w:left w:w="72" w:type="dxa"/>
              <w:bottom w:w="72" w:type="dxa"/>
              <w:right w:w="72" w:type="dxa"/>
            </w:tcMar>
            <w:vAlign w:val="center"/>
          </w:tcPr>
          <w:p w:rsidR="005B31CA" w:rsidRPr="00716EBC" w:rsidRDefault="005B31CA" w:rsidP="003E7EF1">
            <w:pPr>
              <w:widowControl w:val="0"/>
              <w:contextualSpacing w:val="0"/>
              <w:jc w:val="center"/>
              <w:rPr>
                <w:rFonts w:ascii="Times New Roman" w:hAnsi="Times New Roman" w:cs="Times New Roman"/>
                <w:szCs w:val="24"/>
              </w:rPr>
            </w:pPr>
          </w:p>
        </w:tc>
      </w:tr>
      <w:tr w:rsidR="005B31CA" w:rsidRPr="00BF6B95" w:rsidTr="00716EBC">
        <w:trPr>
          <w:trHeight w:val="280"/>
          <w:jc w:val="center"/>
        </w:trPr>
        <w:tc>
          <w:tcPr>
            <w:tcW w:w="1170" w:type="dxa"/>
            <w:tcBorders>
              <w:top w:val="single" w:sz="4" w:space="0" w:color="auto"/>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Attribute</w:t>
            </w:r>
          </w:p>
        </w:tc>
        <w:tc>
          <w:tcPr>
            <w:tcW w:w="1140" w:type="dxa"/>
            <w:tcBorders>
              <w:top w:val="single" w:sz="4" w:space="0" w:color="auto"/>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Mode</w:t>
            </w:r>
          </w:p>
        </w:tc>
        <w:tc>
          <w:tcPr>
            <w:tcW w:w="1185" w:type="dxa"/>
            <w:tcBorders>
              <w:top w:val="single" w:sz="4" w:space="0" w:color="auto"/>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B31CA" w:rsidRPr="00716EBC" w:rsidRDefault="003E7EF1">
            <w:pPr>
              <w:widowControl w:val="0"/>
              <w:contextualSpacing w:val="0"/>
              <w:jc w:val="center"/>
              <w:rPr>
                <w:rFonts w:ascii="Times New Roman" w:hAnsi="Times New Roman" w:cs="Times New Roman"/>
                <w:szCs w:val="24"/>
              </w:rPr>
            </w:pPr>
            <w:proofErr w:type="spellStart"/>
            <w:r w:rsidRPr="00716EBC">
              <w:rPr>
                <w:rFonts w:ascii="Times New Roman" w:hAnsi="Times New Roman" w:cs="Times New Roman"/>
                <w:szCs w:val="24"/>
              </w:rPr>
              <w:t>Speechi</w:t>
            </w:r>
            <w:proofErr w:type="spellEnd"/>
            <w:r w:rsidRPr="00716EBC">
              <w:rPr>
                <w:rFonts w:ascii="Times New Roman" w:hAnsi="Times New Roman" w:cs="Times New Roman"/>
                <w:szCs w:val="24"/>
              </w:rPr>
              <w:t>-</w:t>
            </w:r>
          </w:p>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ness</w:t>
            </w:r>
          </w:p>
        </w:tc>
        <w:tc>
          <w:tcPr>
            <w:tcW w:w="1185" w:type="dxa"/>
            <w:tcBorders>
              <w:top w:val="single" w:sz="4" w:space="0" w:color="auto"/>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Tempo</w:t>
            </w:r>
          </w:p>
        </w:tc>
        <w:tc>
          <w:tcPr>
            <w:tcW w:w="1215" w:type="dxa"/>
            <w:tcBorders>
              <w:top w:val="single" w:sz="4" w:space="0" w:color="auto"/>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B31CA" w:rsidRPr="00716EBC" w:rsidRDefault="003E7EF1" w:rsidP="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Time</w:t>
            </w:r>
          </w:p>
          <w:p w:rsidR="005B31CA" w:rsidRPr="00716EBC" w:rsidRDefault="003E7EF1" w:rsidP="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_sig</w:t>
            </w:r>
            <w:r w:rsidR="00060FF7" w:rsidRPr="00716EBC">
              <w:rPr>
                <w:rFonts w:ascii="Times New Roman" w:hAnsi="Times New Roman" w:cs="Times New Roman"/>
                <w:szCs w:val="24"/>
              </w:rPr>
              <w:t>na</w:t>
            </w:r>
            <w:r w:rsidRPr="00716EBC">
              <w:rPr>
                <w:rFonts w:ascii="Times New Roman" w:hAnsi="Times New Roman" w:cs="Times New Roman"/>
                <w:szCs w:val="24"/>
              </w:rPr>
              <w:t>ture</w:t>
            </w:r>
          </w:p>
        </w:tc>
        <w:tc>
          <w:tcPr>
            <w:tcW w:w="1170" w:type="dxa"/>
            <w:tcBorders>
              <w:top w:val="single" w:sz="4" w:space="0" w:color="auto"/>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B31CA" w:rsidRPr="00716EBC" w:rsidRDefault="003E7EF1" w:rsidP="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Valence</w:t>
            </w:r>
          </w:p>
        </w:tc>
        <w:tc>
          <w:tcPr>
            <w:tcW w:w="1170" w:type="dxa"/>
            <w:tcBorders>
              <w:top w:val="single" w:sz="4" w:space="0" w:color="auto"/>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B31CA" w:rsidRPr="00716EBC" w:rsidRDefault="003E7EF1" w:rsidP="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Popularity</w:t>
            </w:r>
          </w:p>
        </w:tc>
        <w:tc>
          <w:tcPr>
            <w:tcW w:w="1170" w:type="dxa"/>
            <w:tcBorders>
              <w:top w:val="single" w:sz="4" w:space="0" w:color="auto"/>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B31CA" w:rsidRPr="00716EBC" w:rsidRDefault="003E7EF1" w:rsidP="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Track</w:t>
            </w:r>
          </w:p>
          <w:p w:rsidR="005B31CA" w:rsidRPr="00716EBC" w:rsidRDefault="003E7EF1" w:rsidP="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_</w:t>
            </w:r>
            <w:r w:rsidR="00060FF7" w:rsidRPr="00716EBC">
              <w:rPr>
                <w:rFonts w:ascii="Times New Roman" w:hAnsi="Times New Roman" w:cs="Times New Roman"/>
                <w:szCs w:val="24"/>
              </w:rPr>
              <w:t>na</w:t>
            </w:r>
            <w:r w:rsidRPr="00716EBC">
              <w:rPr>
                <w:rFonts w:ascii="Times New Roman" w:hAnsi="Times New Roman" w:cs="Times New Roman"/>
                <w:szCs w:val="24"/>
              </w:rPr>
              <w:t>me</w:t>
            </w:r>
          </w:p>
        </w:tc>
        <w:tc>
          <w:tcPr>
            <w:tcW w:w="1125" w:type="dxa"/>
            <w:tcBorders>
              <w:top w:val="single" w:sz="4" w:space="0" w:color="auto"/>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B31CA" w:rsidRPr="00716EBC" w:rsidRDefault="003E7EF1">
            <w:pPr>
              <w:widowControl w:val="0"/>
              <w:contextualSpacing w:val="0"/>
              <w:jc w:val="center"/>
              <w:rPr>
                <w:rFonts w:ascii="Times New Roman" w:hAnsi="Times New Roman" w:cs="Times New Roman"/>
                <w:szCs w:val="24"/>
              </w:rPr>
            </w:pPr>
            <w:proofErr w:type="spellStart"/>
            <w:r w:rsidRPr="00716EBC">
              <w:rPr>
                <w:rFonts w:ascii="Times New Roman" w:hAnsi="Times New Roman" w:cs="Times New Roman"/>
                <w:szCs w:val="24"/>
              </w:rPr>
              <w:t>Track_ID</w:t>
            </w:r>
            <w:proofErr w:type="spellEnd"/>
          </w:p>
        </w:tc>
      </w:tr>
      <w:tr w:rsidR="005B31CA" w:rsidRPr="00BF6B95" w:rsidTr="00716EBC">
        <w:trPr>
          <w:trHeight w:val="280"/>
          <w:jc w:val="center"/>
        </w:trPr>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Count</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26321</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26321</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26321</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26321</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26321</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26321</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26321</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26321</w:t>
            </w:r>
          </w:p>
        </w:tc>
      </w:tr>
      <w:tr w:rsidR="005B31CA" w:rsidRPr="00BF6B95" w:rsidTr="00716EBC">
        <w:trPr>
          <w:trHeight w:val="280"/>
          <w:jc w:val="center"/>
        </w:trPr>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B31CA" w:rsidRPr="00716EBC" w:rsidRDefault="003E7EF1">
            <w:pPr>
              <w:widowControl w:val="0"/>
              <w:contextualSpacing w:val="0"/>
              <w:jc w:val="center"/>
              <w:rPr>
                <w:rFonts w:ascii="Times New Roman" w:hAnsi="Times New Roman" w:cs="Times New Roman"/>
                <w:szCs w:val="24"/>
              </w:rPr>
            </w:pPr>
            <w:bookmarkStart w:id="41" w:name="_GoBack" w:colFirst="7" w:colLast="8"/>
            <w:r w:rsidRPr="00716EBC">
              <w:rPr>
                <w:rFonts w:ascii="Times New Roman" w:hAnsi="Times New Roman" w:cs="Times New Roman"/>
                <w:szCs w:val="24"/>
              </w:rPr>
              <w:t>Mean</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0.651799</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0.097097</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113.2979</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3.782113</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0.351143</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22.69279</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060FF7" w:rsidP="003E7EF1">
            <w:pPr>
              <w:widowControl w:val="0"/>
              <w:contextualSpacing w:val="0"/>
              <w:jc w:val="center"/>
              <w:rPr>
                <w:rFonts w:ascii="Times New Roman" w:hAnsi="Times New Roman" w:cs="Times New Roman"/>
                <w:szCs w:val="24"/>
              </w:rPr>
            </w:pPr>
            <w:del w:id="42" w:author="LY" w:date="2018-10-07T20:53:00Z">
              <w:r w:rsidRPr="00716EBC" w:rsidDel="00B349A7">
                <w:rPr>
                  <w:rFonts w:ascii="Times New Roman" w:hAnsi="Times New Roman" w:cs="Times New Roman"/>
                  <w:szCs w:val="24"/>
                </w:rPr>
                <w:delText>NULL</w:delText>
              </w:r>
            </w:del>
            <w:ins w:id="43" w:author="LY" w:date="2018-10-07T20:53:00Z">
              <w:r w:rsidR="00B349A7">
                <w:rPr>
                  <w:rFonts w:ascii="Times New Roman" w:hAnsi="Times New Roman" w:cs="Times New Roman"/>
                  <w:szCs w:val="24"/>
                </w:rPr>
                <w:t>Null</w:t>
              </w:r>
            </w:ins>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060FF7">
            <w:pPr>
              <w:widowControl w:val="0"/>
              <w:contextualSpacing w:val="0"/>
              <w:jc w:val="center"/>
              <w:rPr>
                <w:rFonts w:ascii="Times New Roman" w:hAnsi="Times New Roman" w:cs="Times New Roman"/>
                <w:szCs w:val="24"/>
              </w:rPr>
            </w:pPr>
            <w:del w:id="44" w:author="LY" w:date="2018-10-07T20:54:00Z">
              <w:r w:rsidRPr="00716EBC" w:rsidDel="00B349A7">
                <w:rPr>
                  <w:rFonts w:ascii="Times New Roman" w:hAnsi="Times New Roman" w:cs="Times New Roman"/>
                  <w:szCs w:val="24"/>
                </w:rPr>
                <w:delText>NULL</w:delText>
              </w:r>
            </w:del>
            <w:ins w:id="45" w:author="LY" w:date="2018-10-07T20:54:00Z">
              <w:r w:rsidR="00B349A7">
                <w:rPr>
                  <w:rFonts w:ascii="Times New Roman" w:hAnsi="Times New Roman" w:cs="Times New Roman"/>
                  <w:szCs w:val="24"/>
                </w:rPr>
                <w:t>Null</w:t>
              </w:r>
            </w:ins>
          </w:p>
        </w:tc>
      </w:tr>
      <w:tr w:rsidR="005B31CA" w:rsidRPr="00BF6B95" w:rsidTr="00716EBC">
        <w:trPr>
          <w:trHeight w:val="280"/>
          <w:jc w:val="center"/>
        </w:trPr>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B31CA" w:rsidRPr="00716EBC" w:rsidRDefault="003E7EF1">
            <w:pPr>
              <w:widowControl w:val="0"/>
              <w:contextualSpacing w:val="0"/>
              <w:jc w:val="center"/>
              <w:rPr>
                <w:rFonts w:ascii="Times New Roman" w:hAnsi="Times New Roman" w:cs="Times New Roman"/>
                <w:szCs w:val="24"/>
              </w:rPr>
            </w:pPr>
            <w:proofErr w:type="spellStart"/>
            <w:r w:rsidRPr="00716EBC">
              <w:rPr>
                <w:rFonts w:ascii="Times New Roman" w:hAnsi="Times New Roman" w:cs="Times New Roman"/>
                <w:szCs w:val="24"/>
              </w:rPr>
              <w:t>Std</w:t>
            </w:r>
            <w:proofErr w:type="spellEnd"/>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0.476409</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0.155745</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32.81185</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0.672162</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0.283949</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17.65572</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060FF7">
            <w:pPr>
              <w:widowControl w:val="0"/>
              <w:contextualSpacing w:val="0"/>
              <w:jc w:val="center"/>
              <w:rPr>
                <w:rFonts w:ascii="Times New Roman" w:hAnsi="Times New Roman" w:cs="Times New Roman"/>
                <w:szCs w:val="24"/>
              </w:rPr>
            </w:pPr>
            <w:del w:id="46" w:author="LY" w:date="2018-10-07T20:54:00Z">
              <w:r w:rsidRPr="00716EBC" w:rsidDel="00B349A7">
                <w:rPr>
                  <w:rFonts w:ascii="Times New Roman" w:hAnsi="Times New Roman" w:cs="Times New Roman"/>
                  <w:szCs w:val="24"/>
                </w:rPr>
                <w:delText>NULL</w:delText>
              </w:r>
            </w:del>
            <w:ins w:id="47" w:author="LY" w:date="2018-10-07T20:54:00Z">
              <w:r w:rsidR="00B349A7">
                <w:rPr>
                  <w:rFonts w:ascii="Times New Roman" w:hAnsi="Times New Roman" w:cs="Times New Roman"/>
                  <w:szCs w:val="24"/>
                </w:rPr>
                <w:t>Null</w:t>
              </w:r>
            </w:ins>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060FF7">
            <w:pPr>
              <w:widowControl w:val="0"/>
              <w:contextualSpacing w:val="0"/>
              <w:jc w:val="center"/>
              <w:rPr>
                <w:rFonts w:ascii="Times New Roman" w:hAnsi="Times New Roman" w:cs="Times New Roman"/>
                <w:szCs w:val="24"/>
              </w:rPr>
            </w:pPr>
            <w:del w:id="48" w:author="LY" w:date="2018-10-07T20:54:00Z">
              <w:r w:rsidRPr="00716EBC" w:rsidDel="00B349A7">
                <w:rPr>
                  <w:rFonts w:ascii="Times New Roman" w:hAnsi="Times New Roman" w:cs="Times New Roman"/>
                  <w:szCs w:val="24"/>
                </w:rPr>
                <w:delText>NULL</w:delText>
              </w:r>
            </w:del>
            <w:ins w:id="49" w:author="LY" w:date="2018-10-07T20:54:00Z">
              <w:r w:rsidR="00B349A7">
                <w:rPr>
                  <w:rFonts w:ascii="Times New Roman" w:hAnsi="Times New Roman" w:cs="Times New Roman"/>
                  <w:szCs w:val="24"/>
                </w:rPr>
                <w:t>Null</w:t>
              </w:r>
            </w:ins>
          </w:p>
        </w:tc>
      </w:tr>
      <w:tr w:rsidR="005B31CA" w:rsidRPr="00BF6B95" w:rsidTr="00716EBC">
        <w:trPr>
          <w:trHeight w:val="280"/>
          <w:jc w:val="center"/>
        </w:trPr>
        <w:tc>
          <w:tcPr>
            <w:tcW w:w="1170" w:type="dxa"/>
            <w:tcBorders>
              <w:top w:val="single" w:sz="8" w:space="0" w:color="000000"/>
              <w:left w:val="single" w:sz="8" w:space="0" w:color="000000"/>
              <w:bottom w:val="single" w:sz="8" w:space="0" w:color="000000"/>
            </w:tcBorders>
            <w:shd w:val="clear" w:color="auto" w:fill="auto"/>
            <w:tcMar>
              <w:top w:w="72" w:type="dxa"/>
              <w:left w:w="72" w:type="dxa"/>
              <w:bottom w:w="72" w:type="dxa"/>
              <w:right w:w="72" w:type="dxa"/>
            </w:tcMar>
            <w:vAlign w:val="center"/>
          </w:tcPr>
          <w:p w:rsidR="005B31CA" w:rsidRPr="00716EBC" w:rsidRDefault="00172844">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Min</w:t>
            </w:r>
            <w:r w:rsidR="003E7EF1" w:rsidRPr="00716EBC">
              <w:rPr>
                <w:rFonts w:ascii="Times New Roman" w:hAnsi="Times New Roman" w:cs="Times New Roman"/>
                <w:szCs w:val="24"/>
              </w:rPr>
              <w:t xml:space="preserve"> </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716EBC">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716EBC">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716EBC">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716EBC">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716EBC">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716EBC">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060FF7" w:rsidP="00716EBC">
            <w:pPr>
              <w:widowControl w:val="0"/>
              <w:contextualSpacing w:val="0"/>
              <w:jc w:val="center"/>
              <w:rPr>
                <w:rFonts w:ascii="Times New Roman" w:hAnsi="Times New Roman" w:cs="Times New Roman"/>
                <w:szCs w:val="24"/>
              </w:rPr>
            </w:pPr>
            <w:del w:id="50" w:author="LY" w:date="2018-10-07T20:54:00Z">
              <w:r w:rsidRPr="00716EBC" w:rsidDel="00B349A7">
                <w:rPr>
                  <w:rFonts w:ascii="Times New Roman" w:hAnsi="Times New Roman" w:cs="Times New Roman"/>
                  <w:szCs w:val="24"/>
                </w:rPr>
                <w:delText>NULL</w:delText>
              </w:r>
            </w:del>
            <w:ins w:id="51" w:author="LY" w:date="2018-10-07T20:54:00Z">
              <w:r w:rsidR="00B349A7">
                <w:rPr>
                  <w:rFonts w:ascii="Times New Roman" w:hAnsi="Times New Roman" w:cs="Times New Roman"/>
                  <w:szCs w:val="24"/>
                </w:rPr>
                <w:t>Null</w:t>
              </w:r>
            </w:ins>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060FF7" w:rsidP="00716EBC">
            <w:pPr>
              <w:widowControl w:val="0"/>
              <w:contextualSpacing w:val="0"/>
              <w:jc w:val="center"/>
              <w:rPr>
                <w:rFonts w:ascii="Times New Roman" w:hAnsi="Times New Roman" w:cs="Times New Roman"/>
                <w:szCs w:val="24"/>
              </w:rPr>
            </w:pPr>
            <w:del w:id="52" w:author="LY" w:date="2018-10-07T20:54:00Z">
              <w:r w:rsidRPr="00716EBC" w:rsidDel="00B349A7">
                <w:rPr>
                  <w:rFonts w:ascii="Times New Roman" w:hAnsi="Times New Roman" w:cs="Times New Roman"/>
                  <w:szCs w:val="24"/>
                </w:rPr>
                <w:delText>NULL</w:delText>
              </w:r>
            </w:del>
            <w:ins w:id="53" w:author="LY" w:date="2018-10-07T20:54:00Z">
              <w:r w:rsidR="00B349A7">
                <w:rPr>
                  <w:rFonts w:ascii="Times New Roman" w:hAnsi="Times New Roman" w:cs="Times New Roman"/>
                  <w:szCs w:val="24"/>
                </w:rPr>
                <w:t>Null</w:t>
              </w:r>
            </w:ins>
          </w:p>
        </w:tc>
      </w:tr>
      <w:tr w:rsidR="005B31CA" w:rsidRPr="00BF6B95" w:rsidTr="00716EBC">
        <w:trPr>
          <w:trHeight w:val="280"/>
          <w:jc w:val="center"/>
        </w:trPr>
        <w:tc>
          <w:tcPr>
            <w:tcW w:w="1170" w:type="dxa"/>
            <w:tcBorders>
              <w:top w:val="single" w:sz="8" w:space="0" w:color="000000"/>
              <w:left w:val="single" w:sz="8" w:space="0" w:color="000000"/>
              <w:bottom w:val="single" w:sz="8" w:space="0" w:color="000000"/>
            </w:tcBorders>
            <w:shd w:val="clear" w:color="auto" w:fill="auto"/>
            <w:tcMar>
              <w:top w:w="72" w:type="dxa"/>
              <w:left w:w="72" w:type="dxa"/>
              <w:bottom w:w="72" w:type="dxa"/>
              <w:right w:w="72"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25%</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716EBC">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716EBC">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0.0362</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716EBC">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87.836</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716EBC">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4</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716EBC">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0.0738</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716EBC">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7</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060FF7" w:rsidP="00716EBC">
            <w:pPr>
              <w:widowControl w:val="0"/>
              <w:contextualSpacing w:val="0"/>
              <w:jc w:val="center"/>
              <w:rPr>
                <w:rFonts w:ascii="Times New Roman" w:hAnsi="Times New Roman" w:cs="Times New Roman"/>
                <w:szCs w:val="24"/>
              </w:rPr>
            </w:pPr>
            <w:del w:id="54" w:author="LY" w:date="2018-10-07T20:54:00Z">
              <w:r w:rsidRPr="00716EBC" w:rsidDel="00B349A7">
                <w:rPr>
                  <w:rFonts w:ascii="Times New Roman" w:hAnsi="Times New Roman" w:cs="Times New Roman"/>
                  <w:szCs w:val="24"/>
                </w:rPr>
                <w:delText>NULL</w:delText>
              </w:r>
            </w:del>
            <w:ins w:id="55" w:author="LY" w:date="2018-10-07T20:54:00Z">
              <w:r w:rsidR="00B349A7">
                <w:rPr>
                  <w:rFonts w:ascii="Times New Roman" w:hAnsi="Times New Roman" w:cs="Times New Roman"/>
                  <w:szCs w:val="24"/>
                </w:rPr>
                <w:t>Null</w:t>
              </w:r>
            </w:ins>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060FF7" w:rsidP="00716EBC">
            <w:pPr>
              <w:widowControl w:val="0"/>
              <w:contextualSpacing w:val="0"/>
              <w:jc w:val="center"/>
              <w:rPr>
                <w:rFonts w:ascii="Times New Roman" w:hAnsi="Times New Roman" w:cs="Times New Roman"/>
                <w:szCs w:val="24"/>
              </w:rPr>
            </w:pPr>
            <w:del w:id="56" w:author="LY" w:date="2018-10-07T20:54:00Z">
              <w:r w:rsidRPr="00716EBC" w:rsidDel="00B349A7">
                <w:rPr>
                  <w:rFonts w:ascii="Times New Roman" w:hAnsi="Times New Roman" w:cs="Times New Roman"/>
                  <w:szCs w:val="24"/>
                </w:rPr>
                <w:delText>NULL</w:delText>
              </w:r>
            </w:del>
            <w:ins w:id="57" w:author="LY" w:date="2018-10-07T20:54:00Z">
              <w:r w:rsidR="00B349A7">
                <w:rPr>
                  <w:rFonts w:ascii="Times New Roman" w:hAnsi="Times New Roman" w:cs="Times New Roman"/>
                  <w:szCs w:val="24"/>
                </w:rPr>
                <w:t>Null</w:t>
              </w:r>
            </w:ins>
          </w:p>
        </w:tc>
      </w:tr>
      <w:tr w:rsidR="005B31CA" w:rsidRPr="00BF6B95" w:rsidTr="00716EBC">
        <w:trPr>
          <w:trHeight w:val="280"/>
          <w:jc w:val="center"/>
        </w:trPr>
        <w:tc>
          <w:tcPr>
            <w:tcW w:w="1170" w:type="dxa"/>
            <w:tcBorders>
              <w:top w:val="single" w:sz="8" w:space="0" w:color="000000"/>
              <w:left w:val="single" w:sz="8" w:space="0" w:color="000000"/>
              <w:bottom w:val="single" w:sz="8" w:space="0" w:color="000000"/>
            </w:tcBorders>
            <w:shd w:val="clear" w:color="auto" w:fill="auto"/>
            <w:tcMar>
              <w:top w:w="72" w:type="dxa"/>
              <w:left w:w="72" w:type="dxa"/>
              <w:bottom w:w="72" w:type="dxa"/>
              <w:right w:w="72"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50%</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716EBC">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1</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716EBC">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0.0436</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716EBC">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111.772</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716EBC">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4</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716EBC">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0.298</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716EBC">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21</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060FF7" w:rsidP="00716EBC">
            <w:pPr>
              <w:widowControl w:val="0"/>
              <w:contextualSpacing w:val="0"/>
              <w:jc w:val="center"/>
              <w:rPr>
                <w:rFonts w:ascii="Times New Roman" w:hAnsi="Times New Roman" w:cs="Times New Roman"/>
                <w:szCs w:val="24"/>
              </w:rPr>
            </w:pPr>
            <w:del w:id="58" w:author="LY" w:date="2018-10-07T20:54:00Z">
              <w:r w:rsidRPr="00716EBC" w:rsidDel="00B349A7">
                <w:rPr>
                  <w:rFonts w:ascii="Times New Roman" w:hAnsi="Times New Roman" w:cs="Times New Roman"/>
                  <w:szCs w:val="24"/>
                </w:rPr>
                <w:delText>NULL</w:delText>
              </w:r>
            </w:del>
            <w:ins w:id="59" w:author="LY" w:date="2018-10-07T20:54:00Z">
              <w:r w:rsidR="00B349A7">
                <w:rPr>
                  <w:rFonts w:ascii="Times New Roman" w:hAnsi="Times New Roman" w:cs="Times New Roman"/>
                  <w:szCs w:val="24"/>
                </w:rPr>
                <w:t>Null</w:t>
              </w:r>
            </w:ins>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060FF7" w:rsidP="00716EBC">
            <w:pPr>
              <w:widowControl w:val="0"/>
              <w:contextualSpacing w:val="0"/>
              <w:jc w:val="center"/>
              <w:rPr>
                <w:rFonts w:ascii="Times New Roman" w:hAnsi="Times New Roman" w:cs="Times New Roman"/>
                <w:szCs w:val="24"/>
              </w:rPr>
            </w:pPr>
            <w:del w:id="60" w:author="LY" w:date="2018-10-07T20:54:00Z">
              <w:r w:rsidRPr="00716EBC" w:rsidDel="00B349A7">
                <w:rPr>
                  <w:rFonts w:ascii="Times New Roman" w:hAnsi="Times New Roman" w:cs="Times New Roman"/>
                  <w:szCs w:val="24"/>
                </w:rPr>
                <w:delText>NULL</w:delText>
              </w:r>
            </w:del>
            <w:ins w:id="61" w:author="LY" w:date="2018-10-07T20:54:00Z">
              <w:r w:rsidR="00B349A7">
                <w:rPr>
                  <w:rFonts w:ascii="Times New Roman" w:hAnsi="Times New Roman" w:cs="Times New Roman"/>
                  <w:szCs w:val="24"/>
                </w:rPr>
                <w:t>Null</w:t>
              </w:r>
            </w:ins>
          </w:p>
        </w:tc>
      </w:tr>
      <w:tr w:rsidR="005B31CA" w:rsidRPr="00BF6B95" w:rsidTr="00716EBC">
        <w:trPr>
          <w:trHeight w:val="280"/>
          <w:jc w:val="center"/>
        </w:trPr>
        <w:tc>
          <w:tcPr>
            <w:tcW w:w="1170" w:type="dxa"/>
            <w:tcBorders>
              <w:top w:val="single" w:sz="8" w:space="0" w:color="000000"/>
              <w:left w:val="single" w:sz="8" w:space="0" w:color="000000"/>
              <w:bottom w:val="single" w:sz="8" w:space="0" w:color="000000"/>
            </w:tcBorders>
            <w:shd w:val="clear" w:color="auto" w:fill="auto"/>
            <w:tcMar>
              <w:top w:w="72" w:type="dxa"/>
              <w:left w:w="72" w:type="dxa"/>
              <w:bottom w:w="72" w:type="dxa"/>
              <w:right w:w="72"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75%</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716EBC">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1</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716EBC">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0.071</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716EBC">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134.822</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716EBC">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4</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716EBC">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0.577</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rsidP="00716EBC">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35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060FF7" w:rsidP="00716EBC">
            <w:pPr>
              <w:widowControl w:val="0"/>
              <w:contextualSpacing w:val="0"/>
              <w:jc w:val="center"/>
              <w:rPr>
                <w:rFonts w:ascii="Times New Roman" w:hAnsi="Times New Roman" w:cs="Times New Roman"/>
                <w:szCs w:val="24"/>
              </w:rPr>
            </w:pPr>
            <w:del w:id="62" w:author="LY" w:date="2018-10-07T20:54:00Z">
              <w:r w:rsidRPr="00716EBC" w:rsidDel="00B349A7">
                <w:rPr>
                  <w:rFonts w:ascii="Times New Roman" w:hAnsi="Times New Roman" w:cs="Times New Roman"/>
                  <w:szCs w:val="24"/>
                </w:rPr>
                <w:delText>NULL</w:delText>
              </w:r>
            </w:del>
            <w:ins w:id="63" w:author="LY" w:date="2018-10-07T20:54:00Z">
              <w:r w:rsidR="00B349A7">
                <w:rPr>
                  <w:rFonts w:ascii="Times New Roman" w:hAnsi="Times New Roman" w:cs="Times New Roman"/>
                  <w:szCs w:val="24"/>
                </w:rPr>
                <w:t>Null</w:t>
              </w:r>
            </w:ins>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060FF7" w:rsidP="00716EBC">
            <w:pPr>
              <w:widowControl w:val="0"/>
              <w:contextualSpacing w:val="0"/>
              <w:jc w:val="center"/>
              <w:rPr>
                <w:rFonts w:ascii="Times New Roman" w:hAnsi="Times New Roman" w:cs="Times New Roman"/>
                <w:szCs w:val="24"/>
              </w:rPr>
            </w:pPr>
            <w:del w:id="64" w:author="LY" w:date="2018-10-07T20:54:00Z">
              <w:r w:rsidRPr="00716EBC" w:rsidDel="00B349A7">
                <w:rPr>
                  <w:rFonts w:ascii="Times New Roman" w:hAnsi="Times New Roman" w:cs="Times New Roman"/>
                  <w:szCs w:val="24"/>
                </w:rPr>
                <w:delText>NULL</w:delText>
              </w:r>
            </w:del>
            <w:ins w:id="65" w:author="LY" w:date="2018-10-07T20:54:00Z">
              <w:r w:rsidR="00B349A7">
                <w:rPr>
                  <w:rFonts w:ascii="Times New Roman" w:hAnsi="Times New Roman" w:cs="Times New Roman"/>
                  <w:szCs w:val="24"/>
                </w:rPr>
                <w:t>Null</w:t>
              </w:r>
            </w:ins>
          </w:p>
        </w:tc>
      </w:tr>
      <w:tr w:rsidR="005B31CA" w:rsidRPr="00BF6B95" w:rsidTr="00716EBC">
        <w:trPr>
          <w:trHeight w:val="280"/>
          <w:jc w:val="center"/>
        </w:trPr>
        <w:tc>
          <w:tcPr>
            <w:tcW w:w="1170" w:type="dxa"/>
            <w:tcBorders>
              <w:top w:val="single" w:sz="8" w:space="0" w:color="000000"/>
              <w:left w:val="single" w:sz="8" w:space="0" w:color="000000"/>
              <w:bottom w:val="single" w:sz="4" w:space="0" w:color="auto"/>
            </w:tcBorders>
            <w:shd w:val="clear" w:color="auto" w:fill="auto"/>
            <w:tcMar>
              <w:top w:w="72" w:type="dxa"/>
              <w:left w:w="72" w:type="dxa"/>
              <w:bottom w:w="72" w:type="dxa"/>
              <w:right w:w="72" w:type="dxa"/>
            </w:tcMar>
            <w:vAlign w:val="center"/>
          </w:tcPr>
          <w:p w:rsidR="005B31CA" w:rsidRPr="00716EBC" w:rsidRDefault="00172844">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Max</w:t>
            </w:r>
          </w:p>
        </w:tc>
        <w:tc>
          <w:tcPr>
            <w:tcW w:w="114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center"/>
          </w:tcPr>
          <w:p w:rsidR="005B31CA" w:rsidRPr="00716EBC" w:rsidRDefault="003E7EF1" w:rsidP="00716EBC">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1</w:t>
            </w:r>
          </w:p>
        </w:tc>
        <w:tc>
          <w:tcPr>
            <w:tcW w:w="118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center"/>
          </w:tcPr>
          <w:p w:rsidR="005B31CA" w:rsidRPr="00716EBC" w:rsidRDefault="003E7EF1" w:rsidP="00716EBC">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0.966</w:t>
            </w:r>
          </w:p>
        </w:tc>
        <w:tc>
          <w:tcPr>
            <w:tcW w:w="118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center"/>
          </w:tcPr>
          <w:p w:rsidR="005B31CA" w:rsidRPr="00716EBC" w:rsidRDefault="003E7EF1" w:rsidP="00716EBC">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244.965</w:t>
            </w:r>
          </w:p>
        </w:tc>
        <w:tc>
          <w:tcPr>
            <w:tcW w:w="121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center"/>
          </w:tcPr>
          <w:p w:rsidR="005B31CA" w:rsidRPr="00716EBC" w:rsidRDefault="003E7EF1" w:rsidP="00716EBC">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5</w:t>
            </w:r>
          </w:p>
        </w:tc>
        <w:tc>
          <w:tcPr>
            <w:tcW w:w="117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center"/>
          </w:tcPr>
          <w:p w:rsidR="005B31CA" w:rsidRPr="00716EBC" w:rsidRDefault="003E7EF1" w:rsidP="00716EBC">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0.992</w:t>
            </w:r>
          </w:p>
        </w:tc>
        <w:tc>
          <w:tcPr>
            <w:tcW w:w="117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center"/>
          </w:tcPr>
          <w:p w:rsidR="005B31CA" w:rsidRPr="00716EBC" w:rsidRDefault="003E7EF1" w:rsidP="00716EBC">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98</w:t>
            </w:r>
          </w:p>
        </w:tc>
        <w:tc>
          <w:tcPr>
            <w:tcW w:w="117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center"/>
          </w:tcPr>
          <w:p w:rsidR="005B31CA" w:rsidRPr="00716EBC" w:rsidRDefault="00060FF7" w:rsidP="00716EBC">
            <w:pPr>
              <w:widowControl w:val="0"/>
              <w:contextualSpacing w:val="0"/>
              <w:jc w:val="center"/>
              <w:rPr>
                <w:rFonts w:ascii="Times New Roman" w:hAnsi="Times New Roman" w:cs="Times New Roman"/>
                <w:szCs w:val="24"/>
              </w:rPr>
            </w:pPr>
            <w:del w:id="66" w:author="LY" w:date="2018-10-07T20:54:00Z">
              <w:r w:rsidRPr="00716EBC" w:rsidDel="00B349A7">
                <w:rPr>
                  <w:rFonts w:ascii="Times New Roman" w:hAnsi="Times New Roman" w:cs="Times New Roman"/>
                  <w:szCs w:val="24"/>
                </w:rPr>
                <w:delText>NULL</w:delText>
              </w:r>
            </w:del>
            <w:ins w:id="67" w:author="LY" w:date="2018-10-07T20:54:00Z">
              <w:r w:rsidR="00B349A7">
                <w:rPr>
                  <w:rFonts w:ascii="Times New Roman" w:hAnsi="Times New Roman" w:cs="Times New Roman"/>
                  <w:szCs w:val="24"/>
                </w:rPr>
                <w:t>Null</w:t>
              </w:r>
            </w:ins>
          </w:p>
        </w:tc>
        <w:tc>
          <w:tcPr>
            <w:tcW w:w="112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center"/>
          </w:tcPr>
          <w:p w:rsidR="005B31CA" w:rsidRPr="00716EBC" w:rsidRDefault="00060FF7" w:rsidP="00716EBC">
            <w:pPr>
              <w:widowControl w:val="0"/>
              <w:contextualSpacing w:val="0"/>
              <w:jc w:val="center"/>
              <w:rPr>
                <w:rFonts w:ascii="Times New Roman" w:hAnsi="Times New Roman" w:cs="Times New Roman"/>
                <w:szCs w:val="24"/>
              </w:rPr>
            </w:pPr>
            <w:del w:id="68" w:author="LY" w:date="2018-10-07T20:54:00Z">
              <w:r w:rsidRPr="00716EBC" w:rsidDel="00B349A7">
                <w:rPr>
                  <w:rFonts w:ascii="Times New Roman" w:hAnsi="Times New Roman" w:cs="Times New Roman"/>
                  <w:szCs w:val="24"/>
                </w:rPr>
                <w:delText>NULL</w:delText>
              </w:r>
            </w:del>
            <w:ins w:id="69" w:author="LY" w:date="2018-10-07T20:54:00Z">
              <w:r w:rsidR="00B349A7">
                <w:rPr>
                  <w:rFonts w:ascii="Times New Roman" w:hAnsi="Times New Roman" w:cs="Times New Roman"/>
                  <w:szCs w:val="24"/>
                </w:rPr>
                <w:t>Null</w:t>
              </w:r>
            </w:ins>
          </w:p>
        </w:tc>
      </w:tr>
      <w:bookmarkEnd w:id="41"/>
    </w:tbl>
    <w:p w:rsidR="00716EBC" w:rsidRDefault="00716EBC">
      <w:r>
        <w:br w:type="page"/>
      </w:r>
    </w:p>
    <w:tbl>
      <w:tblPr>
        <w:tblStyle w:val="a3"/>
        <w:tblW w:w="105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70" w:author="LY" w:date="2018-10-07T20:41:00Z">
          <w:tblPr>
            <w:tblStyle w:val="a3"/>
            <w:tblW w:w="105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1170"/>
        <w:gridCol w:w="1140"/>
        <w:gridCol w:w="1185"/>
        <w:gridCol w:w="1185"/>
        <w:gridCol w:w="1215"/>
        <w:gridCol w:w="1170"/>
        <w:gridCol w:w="1170"/>
        <w:gridCol w:w="1170"/>
        <w:gridCol w:w="1125"/>
        <w:tblGridChange w:id="71">
          <w:tblGrid>
            <w:gridCol w:w="1170"/>
            <w:gridCol w:w="1140"/>
            <w:gridCol w:w="1185"/>
            <w:gridCol w:w="1185"/>
            <w:gridCol w:w="1215"/>
            <w:gridCol w:w="1170"/>
            <w:gridCol w:w="1170"/>
            <w:gridCol w:w="1170"/>
            <w:gridCol w:w="1125"/>
          </w:tblGrid>
        </w:tblGridChange>
      </w:tblGrid>
      <w:tr w:rsidR="005B31CA" w:rsidRPr="00BF6B95" w:rsidTr="00D67EE9">
        <w:trPr>
          <w:trHeight w:val="360"/>
          <w:jc w:val="center"/>
          <w:trPrChange w:id="72" w:author="LY" w:date="2018-10-07T20:41:00Z">
            <w:trPr>
              <w:trHeight w:val="360"/>
              <w:jc w:val="center"/>
            </w:trPr>
          </w:trPrChange>
        </w:trPr>
        <w:tc>
          <w:tcPr>
            <w:tcW w:w="10530" w:type="dxa"/>
            <w:gridSpan w:val="9"/>
            <w:tcBorders>
              <w:top w:val="nil"/>
              <w:left w:val="nil"/>
              <w:bottom w:val="single" w:sz="4" w:space="0" w:color="auto"/>
              <w:right w:val="nil"/>
            </w:tcBorders>
            <w:shd w:val="clear" w:color="auto" w:fill="auto"/>
            <w:tcMar>
              <w:top w:w="72" w:type="dxa"/>
              <w:left w:w="72" w:type="dxa"/>
              <w:bottom w:w="72" w:type="dxa"/>
              <w:right w:w="72" w:type="dxa"/>
            </w:tcMar>
            <w:vAlign w:val="center"/>
            <w:tcPrChange w:id="73" w:author="LY" w:date="2018-10-07T20:41:00Z">
              <w:tcPr>
                <w:tcW w:w="10530" w:type="dxa"/>
                <w:gridSpan w:val="9"/>
                <w:tcBorders>
                  <w:top w:val="nil"/>
                  <w:left w:val="nil"/>
                  <w:bottom w:val="double" w:sz="4" w:space="0" w:color="4F81BD" w:themeColor="accent1"/>
                  <w:right w:val="nil"/>
                </w:tcBorders>
                <w:shd w:val="clear" w:color="auto" w:fill="auto"/>
                <w:tcMar>
                  <w:top w:w="72" w:type="dxa"/>
                  <w:left w:w="72" w:type="dxa"/>
                  <w:bottom w:w="72" w:type="dxa"/>
                  <w:right w:w="72" w:type="dxa"/>
                </w:tcMar>
                <w:vAlign w:val="center"/>
              </w:tcPr>
            </w:tcPrChange>
          </w:tcPr>
          <w:p w:rsidR="00716EBC" w:rsidRPr="00D67EE9" w:rsidRDefault="00716EBC" w:rsidP="00172844">
            <w:pPr>
              <w:widowControl w:val="0"/>
              <w:contextualSpacing w:val="0"/>
              <w:rPr>
                <w:rFonts w:ascii="Times New Roman" w:hAnsi="Times New Roman" w:cs="Times New Roman"/>
                <w:color w:val="FF0000"/>
                <w:sz w:val="24"/>
                <w:szCs w:val="24"/>
                <w:rPrChange w:id="74" w:author="LY" w:date="2018-10-07T20:40:00Z">
                  <w:rPr>
                    <w:rFonts w:ascii="Times New Roman" w:hAnsi="Times New Roman" w:cs="Times New Roman"/>
                    <w:sz w:val="24"/>
                    <w:szCs w:val="24"/>
                  </w:rPr>
                </w:rPrChange>
              </w:rPr>
            </w:pPr>
          </w:p>
        </w:tc>
      </w:tr>
      <w:tr w:rsidR="005B31CA" w:rsidRPr="00BF6B95" w:rsidTr="00D67EE9">
        <w:trPr>
          <w:trHeight w:val="280"/>
          <w:jc w:val="center"/>
          <w:trPrChange w:id="75" w:author="LY" w:date="2018-10-07T20:41:00Z">
            <w:trPr>
              <w:trHeight w:val="280"/>
              <w:jc w:val="center"/>
            </w:trPr>
          </w:trPrChange>
        </w:trPr>
        <w:tc>
          <w:tcPr>
            <w:tcW w:w="1170" w:type="dxa"/>
            <w:tcBorders>
              <w:top w:val="single" w:sz="4" w:space="0" w:color="auto"/>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Change w:id="76" w:author="LY" w:date="2018-10-07T20:41:00Z">
              <w:tcPr>
                <w:tcW w:w="1170" w:type="dxa"/>
                <w:tcBorders>
                  <w:top w:val="double" w:sz="4" w:space="0" w:color="4F81BD" w:themeColor="accent1"/>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tcPrChange>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Attribute</w:t>
            </w:r>
          </w:p>
        </w:tc>
        <w:tc>
          <w:tcPr>
            <w:tcW w:w="1140" w:type="dxa"/>
            <w:tcBorders>
              <w:top w:val="single" w:sz="4" w:space="0" w:color="auto"/>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Change w:id="77" w:author="LY" w:date="2018-10-07T20:41:00Z">
              <w:tcPr>
                <w:tcW w:w="1140" w:type="dxa"/>
                <w:tcBorders>
                  <w:top w:val="double" w:sz="4" w:space="0" w:color="4F81BD" w:themeColor="accent1"/>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tcPrChange>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Album</w:t>
            </w:r>
          </w:p>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_</w:t>
            </w:r>
            <w:r w:rsidR="00060FF7" w:rsidRPr="00716EBC">
              <w:rPr>
                <w:rFonts w:ascii="Times New Roman" w:hAnsi="Times New Roman" w:cs="Times New Roman"/>
                <w:szCs w:val="24"/>
              </w:rPr>
              <w:t>na</w:t>
            </w:r>
            <w:r w:rsidRPr="00716EBC">
              <w:rPr>
                <w:rFonts w:ascii="Times New Roman" w:hAnsi="Times New Roman" w:cs="Times New Roman"/>
                <w:szCs w:val="24"/>
              </w:rPr>
              <w:t>me</w:t>
            </w:r>
          </w:p>
        </w:tc>
        <w:tc>
          <w:tcPr>
            <w:tcW w:w="1185" w:type="dxa"/>
            <w:tcBorders>
              <w:top w:val="single" w:sz="4" w:space="0" w:color="auto"/>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Change w:id="78" w:author="LY" w:date="2018-10-07T20:41:00Z">
              <w:tcPr>
                <w:tcW w:w="1185" w:type="dxa"/>
                <w:tcBorders>
                  <w:top w:val="double" w:sz="4" w:space="0" w:color="4F81BD" w:themeColor="accent1"/>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tcPrChange>
          </w:tcPr>
          <w:p w:rsidR="005B31CA" w:rsidRPr="00716EBC" w:rsidRDefault="003E7EF1">
            <w:pPr>
              <w:widowControl w:val="0"/>
              <w:contextualSpacing w:val="0"/>
              <w:jc w:val="center"/>
              <w:rPr>
                <w:rFonts w:ascii="Times New Roman" w:hAnsi="Times New Roman" w:cs="Times New Roman"/>
                <w:szCs w:val="24"/>
              </w:rPr>
            </w:pPr>
            <w:proofErr w:type="spellStart"/>
            <w:r w:rsidRPr="00716EBC">
              <w:rPr>
                <w:rFonts w:ascii="Times New Roman" w:hAnsi="Times New Roman" w:cs="Times New Roman"/>
                <w:szCs w:val="24"/>
              </w:rPr>
              <w:t>Album_ID</w:t>
            </w:r>
            <w:proofErr w:type="spellEnd"/>
          </w:p>
        </w:tc>
        <w:tc>
          <w:tcPr>
            <w:tcW w:w="1185" w:type="dxa"/>
            <w:tcBorders>
              <w:top w:val="single" w:sz="4" w:space="0" w:color="auto"/>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Change w:id="79" w:author="LY" w:date="2018-10-07T20:41:00Z">
              <w:tcPr>
                <w:tcW w:w="1185" w:type="dxa"/>
                <w:tcBorders>
                  <w:top w:val="double" w:sz="4" w:space="0" w:color="4F81BD" w:themeColor="accent1"/>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tcPrChange>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Movie</w:t>
            </w:r>
          </w:p>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_</w:t>
            </w:r>
            <w:r w:rsidR="00060FF7" w:rsidRPr="00716EBC">
              <w:rPr>
                <w:rFonts w:ascii="Times New Roman" w:hAnsi="Times New Roman" w:cs="Times New Roman"/>
                <w:szCs w:val="24"/>
              </w:rPr>
              <w:t>name</w:t>
            </w:r>
          </w:p>
        </w:tc>
        <w:tc>
          <w:tcPr>
            <w:tcW w:w="1215" w:type="dxa"/>
            <w:tcBorders>
              <w:top w:val="single" w:sz="4" w:space="0" w:color="auto"/>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Change w:id="80" w:author="LY" w:date="2018-10-07T20:41:00Z">
              <w:tcPr>
                <w:tcW w:w="1215" w:type="dxa"/>
                <w:tcBorders>
                  <w:top w:val="double" w:sz="4" w:space="0" w:color="4F81BD" w:themeColor="accent1"/>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tcPrChange>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Movie</w:t>
            </w:r>
          </w:p>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_genre</w:t>
            </w:r>
          </w:p>
        </w:tc>
        <w:tc>
          <w:tcPr>
            <w:tcW w:w="1170" w:type="dxa"/>
            <w:tcBorders>
              <w:top w:val="single" w:sz="4" w:space="0" w:color="auto"/>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Change w:id="81" w:author="LY" w:date="2018-10-07T20:41:00Z">
              <w:tcPr>
                <w:tcW w:w="1170" w:type="dxa"/>
                <w:tcBorders>
                  <w:top w:val="double" w:sz="4" w:space="0" w:color="4F81BD" w:themeColor="accent1"/>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tcPrChange>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Movie</w:t>
            </w:r>
          </w:p>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_gross</w:t>
            </w:r>
          </w:p>
        </w:tc>
        <w:tc>
          <w:tcPr>
            <w:tcW w:w="1170" w:type="dxa"/>
            <w:tcBorders>
              <w:top w:val="single" w:sz="4" w:space="0" w:color="auto"/>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Change w:id="82" w:author="LY" w:date="2018-10-07T20:41:00Z">
              <w:tcPr>
                <w:tcW w:w="1170" w:type="dxa"/>
                <w:tcBorders>
                  <w:top w:val="double" w:sz="4" w:space="0" w:color="4F81BD" w:themeColor="accent1"/>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tcPrChange>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Movie</w:t>
            </w:r>
          </w:p>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_rate</w:t>
            </w:r>
          </w:p>
        </w:tc>
        <w:tc>
          <w:tcPr>
            <w:tcW w:w="1170" w:type="dxa"/>
            <w:tcBorders>
              <w:top w:val="single" w:sz="4" w:space="0" w:color="auto"/>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Change w:id="83" w:author="LY" w:date="2018-10-07T20:41:00Z">
              <w:tcPr>
                <w:tcW w:w="1170" w:type="dxa"/>
                <w:tcBorders>
                  <w:top w:val="double" w:sz="4" w:space="0" w:color="4F81BD" w:themeColor="accent1"/>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tcPrChange>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Movie</w:t>
            </w:r>
          </w:p>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_runtime</w:t>
            </w:r>
          </w:p>
        </w:tc>
        <w:tc>
          <w:tcPr>
            <w:tcW w:w="1125" w:type="dxa"/>
            <w:tcBorders>
              <w:top w:val="single" w:sz="4" w:space="0" w:color="auto"/>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Change w:id="84" w:author="LY" w:date="2018-10-07T20:41:00Z">
              <w:tcPr>
                <w:tcW w:w="1125" w:type="dxa"/>
                <w:tcBorders>
                  <w:top w:val="double" w:sz="4" w:space="0" w:color="4F81BD" w:themeColor="accent1"/>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tcPrChange>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Movie</w:t>
            </w:r>
          </w:p>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_</w:t>
            </w:r>
            <w:proofErr w:type="spellStart"/>
            <w:r w:rsidRPr="00716EBC">
              <w:rPr>
                <w:rFonts w:ascii="Times New Roman" w:hAnsi="Times New Roman" w:cs="Times New Roman"/>
                <w:szCs w:val="24"/>
              </w:rPr>
              <w:t>yr</w:t>
            </w:r>
            <w:proofErr w:type="spellEnd"/>
          </w:p>
        </w:tc>
      </w:tr>
      <w:tr w:rsidR="005B31CA" w:rsidRPr="00BF6B95" w:rsidTr="00716EBC">
        <w:trPr>
          <w:trHeight w:val="280"/>
          <w:jc w:val="center"/>
        </w:trPr>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Count</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26321</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26321</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26321</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26321</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26321</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26321</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26321</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26321</w:t>
            </w:r>
          </w:p>
        </w:tc>
      </w:tr>
      <w:tr w:rsidR="005B31CA" w:rsidRPr="00BF6B95" w:rsidTr="00716EBC">
        <w:trPr>
          <w:trHeight w:val="280"/>
          <w:jc w:val="center"/>
        </w:trPr>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Mean</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060FF7">
            <w:pPr>
              <w:widowControl w:val="0"/>
              <w:contextualSpacing w:val="0"/>
              <w:jc w:val="center"/>
              <w:rPr>
                <w:rFonts w:ascii="Times New Roman" w:hAnsi="Times New Roman" w:cs="Times New Roman"/>
                <w:szCs w:val="24"/>
              </w:rPr>
            </w:pPr>
            <w:del w:id="85" w:author="LY" w:date="2018-10-07T20:54:00Z">
              <w:r w:rsidRPr="00716EBC" w:rsidDel="00B349A7">
                <w:rPr>
                  <w:rFonts w:ascii="Times New Roman" w:hAnsi="Times New Roman" w:cs="Times New Roman"/>
                  <w:szCs w:val="24"/>
                </w:rPr>
                <w:delText>NULL</w:delText>
              </w:r>
            </w:del>
            <w:ins w:id="86" w:author="LY" w:date="2018-10-07T20:54:00Z">
              <w:r w:rsidR="00B349A7">
                <w:rPr>
                  <w:rFonts w:ascii="Times New Roman" w:hAnsi="Times New Roman" w:cs="Times New Roman"/>
                  <w:szCs w:val="24"/>
                </w:rPr>
                <w:t>Null</w:t>
              </w:r>
            </w:ins>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060FF7">
            <w:pPr>
              <w:widowControl w:val="0"/>
              <w:contextualSpacing w:val="0"/>
              <w:jc w:val="center"/>
              <w:rPr>
                <w:rFonts w:ascii="Times New Roman" w:hAnsi="Times New Roman" w:cs="Times New Roman"/>
                <w:szCs w:val="24"/>
              </w:rPr>
            </w:pPr>
            <w:del w:id="87" w:author="LY" w:date="2018-10-07T20:54:00Z">
              <w:r w:rsidRPr="00716EBC" w:rsidDel="00B349A7">
                <w:rPr>
                  <w:rFonts w:ascii="Times New Roman" w:hAnsi="Times New Roman" w:cs="Times New Roman"/>
                  <w:szCs w:val="24"/>
                </w:rPr>
                <w:delText>NULL</w:delText>
              </w:r>
            </w:del>
            <w:ins w:id="88" w:author="LY" w:date="2018-10-07T20:54:00Z">
              <w:r w:rsidR="00B349A7">
                <w:rPr>
                  <w:rFonts w:ascii="Times New Roman" w:hAnsi="Times New Roman" w:cs="Times New Roman"/>
                  <w:szCs w:val="24"/>
                </w:rPr>
                <w:t>Null</w:t>
              </w:r>
            </w:ins>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060FF7">
            <w:pPr>
              <w:widowControl w:val="0"/>
              <w:contextualSpacing w:val="0"/>
              <w:jc w:val="center"/>
              <w:rPr>
                <w:rFonts w:ascii="Times New Roman" w:hAnsi="Times New Roman" w:cs="Times New Roman"/>
                <w:szCs w:val="24"/>
              </w:rPr>
            </w:pPr>
            <w:del w:id="89" w:author="LY" w:date="2018-10-07T20:54:00Z">
              <w:r w:rsidRPr="00716EBC" w:rsidDel="00B349A7">
                <w:rPr>
                  <w:rFonts w:ascii="Times New Roman" w:hAnsi="Times New Roman" w:cs="Times New Roman"/>
                  <w:szCs w:val="24"/>
                </w:rPr>
                <w:delText>NULL</w:delText>
              </w:r>
            </w:del>
            <w:ins w:id="90" w:author="LY" w:date="2018-10-07T20:54:00Z">
              <w:r w:rsidR="00B349A7">
                <w:rPr>
                  <w:rFonts w:ascii="Times New Roman" w:hAnsi="Times New Roman" w:cs="Times New Roman"/>
                  <w:szCs w:val="24"/>
                </w:rPr>
                <w:t>Null</w:t>
              </w:r>
            </w:ins>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060FF7">
            <w:pPr>
              <w:widowControl w:val="0"/>
              <w:contextualSpacing w:val="0"/>
              <w:jc w:val="center"/>
              <w:rPr>
                <w:rFonts w:ascii="Times New Roman" w:hAnsi="Times New Roman" w:cs="Times New Roman"/>
                <w:szCs w:val="24"/>
              </w:rPr>
            </w:pPr>
            <w:del w:id="91" w:author="LY" w:date="2018-10-07T20:54:00Z">
              <w:r w:rsidRPr="00716EBC" w:rsidDel="00B349A7">
                <w:rPr>
                  <w:rFonts w:ascii="Times New Roman" w:hAnsi="Times New Roman" w:cs="Times New Roman"/>
                  <w:szCs w:val="24"/>
                </w:rPr>
                <w:delText>NULL</w:delText>
              </w:r>
            </w:del>
            <w:ins w:id="92" w:author="LY" w:date="2018-10-07T20:54:00Z">
              <w:r w:rsidR="00B349A7">
                <w:rPr>
                  <w:rFonts w:ascii="Times New Roman" w:hAnsi="Times New Roman" w:cs="Times New Roman"/>
                  <w:szCs w:val="24"/>
                </w:rPr>
                <w:t>Null</w:t>
              </w:r>
            </w:ins>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64.98233</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7.567121</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117.6857</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1997.21</w:t>
            </w:r>
          </w:p>
        </w:tc>
      </w:tr>
      <w:tr w:rsidR="005B31CA" w:rsidRPr="00BF6B95" w:rsidTr="00716EBC">
        <w:trPr>
          <w:trHeight w:val="280"/>
          <w:jc w:val="center"/>
        </w:trPr>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B31CA" w:rsidRPr="00716EBC" w:rsidRDefault="003E7EF1">
            <w:pPr>
              <w:widowControl w:val="0"/>
              <w:contextualSpacing w:val="0"/>
              <w:jc w:val="center"/>
              <w:rPr>
                <w:rFonts w:ascii="Times New Roman" w:hAnsi="Times New Roman" w:cs="Times New Roman"/>
                <w:szCs w:val="24"/>
              </w:rPr>
            </w:pPr>
            <w:proofErr w:type="spellStart"/>
            <w:r w:rsidRPr="00716EBC">
              <w:rPr>
                <w:rFonts w:ascii="Times New Roman" w:hAnsi="Times New Roman" w:cs="Times New Roman"/>
                <w:szCs w:val="24"/>
              </w:rPr>
              <w:t>Std</w:t>
            </w:r>
            <w:proofErr w:type="spellEnd"/>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060FF7">
            <w:pPr>
              <w:widowControl w:val="0"/>
              <w:contextualSpacing w:val="0"/>
              <w:jc w:val="center"/>
              <w:rPr>
                <w:rFonts w:ascii="Times New Roman" w:hAnsi="Times New Roman" w:cs="Times New Roman"/>
                <w:szCs w:val="24"/>
              </w:rPr>
            </w:pPr>
            <w:del w:id="93" w:author="LY" w:date="2018-10-07T20:54:00Z">
              <w:r w:rsidRPr="00716EBC" w:rsidDel="00B349A7">
                <w:rPr>
                  <w:rFonts w:ascii="Times New Roman" w:hAnsi="Times New Roman" w:cs="Times New Roman"/>
                  <w:szCs w:val="24"/>
                </w:rPr>
                <w:delText>NULL</w:delText>
              </w:r>
            </w:del>
            <w:ins w:id="94" w:author="LY" w:date="2018-10-07T20:54:00Z">
              <w:r w:rsidR="00B349A7">
                <w:rPr>
                  <w:rFonts w:ascii="Times New Roman" w:hAnsi="Times New Roman" w:cs="Times New Roman"/>
                  <w:szCs w:val="24"/>
                </w:rPr>
                <w:t>Null</w:t>
              </w:r>
            </w:ins>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060FF7">
            <w:pPr>
              <w:widowControl w:val="0"/>
              <w:contextualSpacing w:val="0"/>
              <w:jc w:val="center"/>
              <w:rPr>
                <w:rFonts w:ascii="Times New Roman" w:hAnsi="Times New Roman" w:cs="Times New Roman"/>
                <w:szCs w:val="24"/>
              </w:rPr>
            </w:pPr>
            <w:del w:id="95" w:author="LY" w:date="2018-10-07T20:54:00Z">
              <w:r w:rsidRPr="00716EBC" w:rsidDel="00B349A7">
                <w:rPr>
                  <w:rFonts w:ascii="Times New Roman" w:hAnsi="Times New Roman" w:cs="Times New Roman"/>
                  <w:szCs w:val="24"/>
                </w:rPr>
                <w:delText>NULL</w:delText>
              </w:r>
            </w:del>
            <w:ins w:id="96" w:author="LY" w:date="2018-10-07T20:54:00Z">
              <w:r w:rsidR="00B349A7">
                <w:rPr>
                  <w:rFonts w:ascii="Times New Roman" w:hAnsi="Times New Roman" w:cs="Times New Roman"/>
                  <w:szCs w:val="24"/>
                </w:rPr>
                <w:t>Null</w:t>
              </w:r>
            </w:ins>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060FF7">
            <w:pPr>
              <w:widowControl w:val="0"/>
              <w:contextualSpacing w:val="0"/>
              <w:jc w:val="center"/>
              <w:rPr>
                <w:rFonts w:ascii="Times New Roman" w:hAnsi="Times New Roman" w:cs="Times New Roman"/>
                <w:szCs w:val="24"/>
              </w:rPr>
            </w:pPr>
            <w:del w:id="97" w:author="LY" w:date="2018-10-07T20:54:00Z">
              <w:r w:rsidRPr="00716EBC" w:rsidDel="00B349A7">
                <w:rPr>
                  <w:rFonts w:ascii="Times New Roman" w:hAnsi="Times New Roman" w:cs="Times New Roman"/>
                  <w:szCs w:val="24"/>
                </w:rPr>
                <w:delText>NULL</w:delText>
              </w:r>
            </w:del>
            <w:ins w:id="98" w:author="LY" w:date="2018-10-07T20:54:00Z">
              <w:r w:rsidR="00B349A7">
                <w:rPr>
                  <w:rFonts w:ascii="Times New Roman" w:hAnsi="Times New Roman" w:cs="Times New Roman"/>
                  <w:szCs w:val="24"/>
                </w:rPr>
                <w:t>Null</w:t>
              </w:r>
            </w:ins>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060FF7">
            <w:pPr>
              <w:widowControl w:val="0"/>
              <w:contextualSpacing w:val="0"/>
              <w:jc w:val="center"/>
              <w:rPr>
                <w:rFonts w:ascii="Times New Roman" w:hAnsi="Times New Roman" w:cs="Times New Roman"/>
                <w:szCs w:val="24"/>
              </w:rPr>
            </w:pPr>
            <w:del w:id="99" w:author="LY" w:date="2018-10-07T20:54:00Z">
              <w:r w:rsidRPr="00716EBC" w:rsidDel="00B349A7">
                <w:rPr>
                  <w:rFonts w:ascii="Times New Roman" w:hAnsi="Times New Roman" w:cs="Times New Roman"/>
                  <w:szCs w:val="24"/>
                </w:rPr>
                <w:delText>NULL</w:delText>
              </w:r>
            </w:del>
            <w:ins w:id="100" w:author="LY" w:date="2018-10-07T20:54:00Z">
              <w:r w:rsidR="00B349A7">
                <w:rPr>
                  <w:rFonts w:ascii="Times New Roman" w:hAnsi="Times New Roman" w:cs="Times New Roman"/>
                  <w:szCs w:val="24"/>
                </w:rPr>
                <w:t>Null</w:t>
              </w:r>
            </w:ins>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100.2947</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0.422295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23.89315</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19.32738</w:t>
            </w:r>
          </w:p>
        </w:tc>
      </w:tr>
      <w:tr w:rsidR="005B31CA" w:rsidRPr="00BF6B95" w:rsidTr="00716EBC">
        <w:trPr>
          <w:trHeight w:val="280"/>
          <w:jc w:val="center"/>
        </w:trPr>
        <w:tc>
          <w:tcPr>
            <w:tcW w:w="1170" w:type="dxa"/>
            <w:tcBorders>
              <w:top w:val="single" w:sz="8" w:space="0" w:color="000000"/>
              <w:left w:val="single" w:sz="8" w:space="0" w:color="000000"/>
              <w:bottom w:val="single" w:sz="8" w:space="0" w:color="000000"/>
            </w:tcBorders>
            <w:shd w:val="clear" w:color="auto" w:fill="auto"/>
            <w:tcMar>
              <w:top w:w="72" w:type="dxa"/>
              <w:left w:w="72" w:type="dxa"/>
              <w:bottom w:w="72" w:type="dxa"/>
              <w:right w:w="72" w:type="dxa"/>
            </w:tcMar>
            <w:vAlign w:val="center"/>
          </w:tcPr>
          <w:p w:rsidR="005B31CA" w:rsidRPr="00716EBC" w:rsidRDefault="00172844">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Min</w:t>
            </w:r>
            <w:r w:rsidR="003E7EF1" w:rsidRPr="00716EBC">
              <w:rPr>
                <w:rFonts w:ascii="Times New Roman" w:hAnsi="Times New Roman" w:cs="Times New Roman"/>
                <w:szCs w:val="24"/>
              </w:rPr>
              <w:t xml:space="preserve"> </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060FF7">
            <w:pPr>
              <w:widowControl w:val="0"/>
              <w:contextualSpacing w:val="0"/>
              <w:jc w:val="center"/>
              <w:rPr>
                <w:rFonts w:ascii="Times New Roman" w:hAnsi="Times New Roman" w:cs="Times New Roman"/>
                <w:szCs w:val="24"/>
              </w:rPr>
            </w:pPr>
            <w:del w:id="101" w:author="LY" w:date="2018-10-07T20:54:00Z">
              <w:r w:rsidRPr="00716EBC" w:rsidDel="00B349A7">
                <w:rPr>
                  <w:rFonts w:ascii="Times New Roman" w:hAnsi="Times New Roman" w:cs="Times New Roman"/>
                  <w:szCs w:val="24"/>
                </w:rPr>
                <w:delText>NULL</w:delText>
              </w:r>
            </w:del>
            <w:ins w:id="102" w:author="LY" w:date="2018-10-07T20:54:00Z">
              <w:r w:rsidR="00B349A7">
                <w:rPr>
                  <w:rFonts w:ascii="Times New Roman" w:hAnsi="Times New Roman" w:cs="Times New Roman"/>
                  <w:szCs w:val="24"/>
                </w:rPr>
                <w:t>Null</w:t>
              </w:r>
            </w:ins>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060FF7">
            <w:pPr>
              <w:widowControl w:val="0"/>
              <w:contextualSpacing w:val="0"/>
              <w:jc w:val="center"/>
              <w:rPr>
                <w:rFonts w:ascii="Times New Roman" w:hAnsi="Times New Roman" w:cs="Times New Roman"/>
                <w:szCs w:val="24"/>
              </w:rPr>
            </w:pPr>
            <w:del w:id="103" w:author="LY" w:date="2018-10-07T20:54:00Z">
              <w:r w:rsidRPr="00716EBC" w:rsidDel="00B349A7">
                <w:rPr>
                  <w:rFonts w:ascii="Times New Roman" w:hAnsi="Times New Roman" w:cs="Times New Roman"/>
                  <w:szCs w:val="24"/>
                </w:rPr>
                <w:delText>NULL</w:delText>
              </w:r>
            </w:del>
            <w:ins w:id="104" w:author="LY" w:date="2018-10-07T20:54:00Z">
              <w:r w:rsidR="00B349A7">
                <w:rPr>
                  <w:rFonts w:ascii="Times New Roman" w:hAnsi="Times New Roman" w:cs="Times New Roman"/>
                  <w:szCs w:val="24"/>
                </w:rPr>
                <w:t>Null</w:t>
              </w:r>
            </w:ins>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060FF7">
            <w:pPr>
              <w:widowControl w:val="0"/>
              <w:contextualSpacing w:val="0"/>
              <w:jc w:val="center"/>
              <w:rPr>
                <w:rFonts w:ascii="Times New Roman" w:hAnsi="Times New Roman" w:cs="Times New Roman"/>
                <w:szCs w:val="24"/>
              </w:rPr>
            </w:pPr>
            <w:del w:id="105" w:author="LY" w:date="2018-10-07T20:54:00Z">
              <w:r w:rsidRPr="00716EBC" w:rsidDel="00B349A7">
                <w:rPr>
                  <w:rFonts w:ascii="Times New Roman" w:hAnsi="Times New Roman" w:cs="Times New Roman"/>
                  <w:szCs w:val="24"/>
                </w:rPr>
                <w:delText>NULL</w:delText>
              </w:r>
            </w:del>
            <w:ins w:id="106" w:author="LY" w:date="2018-10-07T20:54:00Z">
              <w:r w:rsidR="00B349A7">
                <w:rPr>
                  <w:rFonts w:ascii="Times New Roman" w:hAnsi="Times New Roman" w:cs="Times New Roman"/>
                  <w:szCs w:val="24"/>
                </w:rPr>
                <w:t>Null</w:t>
              </w:r>
            </w:ins>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060FF7">
            <w:pPr>
              <w:widowControl w:val="0"/>
              <w:contextualSpacing w:val="0"/>
              <w:jc w:val="center"/>
              <w:rPr>
                <w:rFonts w:ascii="Times New Roman" w:hAnsi="Times New Roman" w:cs="Times New Roman"/>
                <w:szCs w:val="24"/>
              </w:rPr>
            </w:pPr>
            <w:del w:id="107" w:author="LY" w:date="2018-10-07T20:54:00Z">
              <w:r w:rsidRPr="00716EBC" w:rsidDel="00B349A7">
                <w:rPr>
                  <w:rFonts w:ascii="Times New Roman" w:hAnsi="Times New Roman" w:cs="Times New Roman"/>
                  <w:szCs w:val="24"/>
                </w:rPr>
                <w:delText>NULL</w:delText>
              </w:r>
            </w:del>
            <w:ins w:id="108" w:author="LY" w:date="2018-10-07T20:54:00Z">
              <w:r w:rsidR="00B349A7">
                <w:rPr>
                  <w:rFonts w:ascii="Times New Roman" w:hAnsi="Times New Roman" w:cs="Times New Roman"/>
                  <w:szCs w:val="24"/>
                </w:rPr>
                <w:t>Null</w:t>
              </w:r>
            </w:ins>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7</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63</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1926</w:t>
            </w:r>
          </w:p>
        </w:tc>
      </w:tr>
      <w:tr w:rsidR="005B31CA" w:rsidRPr="00BF6B95" w:rsidTr="00716EBC">
        <w:trPr>
          <w:trHeight w:val="280"/>
          <w:jc w:val="center"/>
        </w:trPr>
        <w:tc>
          <w:tcPr>
            <w:tcW w:w="1170" w:type="dxa"/>
            <w:tcBorders>
              <w:top w:val="single" w:sz="8" w:space="0" w:color="000000"/>
              <w:left w:val="single" w:sz="8" w:space="0" w:color="000000"/>
              <w:bottom w:val="single" w:sz="8" w:space="0" w:color="000000"/>
            </w:tcBorders>
            <w:shd w:val="clear" w:color="auto" w:fill="auto"/>
            <w:tcMar>
              <w:top w:w="72" w:type="dxa"/>
              <w:left w:w="72" w:type="dxa"/>
              <w:bottom w:w="72" w:type="dxa"/>
              <w:right w:w="72"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25%</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060FF7">
            <w:pPr>
              <w:widowControl w:val="0"/>
              <w:contextualSpacing w:val="0"/>
              <w:jc w:val="center"/>
              <w:rPr>
                <w:rFonts w:ascii="Times New Roman" w:hAnsi="Times New Roman" w:cs="Times New Roman"/>
                <w:szCs w:val="24"/>
              </w:rPr>
            </w:pPr>
            <w:del w:id="109" w:author="LY" w:date="2018-10-07T20:54:00Z">
              <w:r w:rsidRPr="00716EBC" w:rsidDel="00B349A7">
                <w:rPr>
                  <w:rFonts w:ascii="Times New Roman" w:hAnsi="Times New Roman" w:cs="Times New Roman"/>
                  <w:szCs w:val="24"/>
                </w:rPr>
                <w:delText>NULL</w:delText>
              </w:r>
            </w:del>
            <w:ins w:id="110" w:author="LY" w:date="2018-10-07T20:54:00Z">
              <w:r w:rsidR="00B349A7">
                <w:rPr>
                  <w:rFonts w:ascii="Times New Roman" w:hAnsi="Times New Roman" w:cs="Times New Roman"/>
                  <w:szCs w:val="24"/>
                </w:rPr>
                <w:t>Null</w:t>
              </w:r>
            </w:ins>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060FF7">
            <w:pPr>
              <w:widowControl w:val="0"/>
              <w:contextualSpacing w:val="0"/>
              <w:jc w:val="center"/>
              <w:rPr>
                <w:rFonts w:ascii="Times New Roman" w:hAnsi="Times New Roman" w:cs="Times New Roman"/>
                <w:szCs w:val="24"/>
              </w:rPr>
            </w:pPr>
            <w:del w:id="111" w:author="LY" w:date="2018-10-07T20:54:00Z">
              <w:r w:rsidRPr="00716EBC" w:rsidDel="00B349A7">
                <w:rPr>
                  <w:rFonts w:ascii="Times New Roman" w:hAnsi="Times New Roman" w:cs="Times New Roman"/>
                  <w:szCs w:val="24"/>
                </w:rPr>
                <w:delText>NULL</w:delText>
              </w:r>
            </w:del>
            <w:ins w:id="112" w:author="LY" w:date="2018-10-07T20:54:00Z">
              <w:r w:rsidR="00B349A7">
                <w:rPr>
                  <w:rFonts w:ascii="Times New Roman" w:hAnsi="Times New Roman" w:cs="Times New Roman"/>
                  <w:szCs w:val="24"/>
                </w:rPr>
                <w:t>Null</w:t>
              </w:r>
            </w:ins>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060FF7">
            <w:pPr>
              <w:widowControl w:val="0"/>
              <w:contextualSpacing w:val="0"/>
              <w:jc w:val="center"/>
              <w:rPr>
                <w:rFonts w:ascii="Times New Roman" w:hAnsi="Times New Roman" w:cs="Times New Roman"/>
                <w:szCs w:val="24"/>
              </w:rPr>
            </w:pPr>
            <w:del w:id="113" w:author="LY" w:date="2018-10-07T20:54:00Z">
              <w:r w:rsidRPr="00716EBC" w:rsidDel="00B349A7">
                <w:rPr>
                  <w:rFonts w:ascii="Times New Roman" w:hAnsi="Times New Roman" w:cs="Times New Roman"/>
                  <w:szCs w:val="24"/>
                </w:rPr>
                <w:delText>NULL</w:delText>
              </w:r>
            </w:del>
            <w:ins w:id="114" w:author="LY" w:date="2018-10-07T20:54:00Z">
              <w:r w:rsidR="00B349A7">
                <w:rPr>
                  <w:rFonts w:ascii="Times New Roman" w:hAnsi="Times New Roman" w:cs="Times New Roman"/>
                  <w:szCs w:val="24"/>
                </w:rPr>
                <w:t>Null</w:t>
              </w:r>
            </w:ins>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060FF7">
            <w:pPr>
              <w:widowControl w:val="0"/>
              <w:contextualSpacing w:val="0"/>
              <w:jc w:val="center"/>
              <w:rPr>
                <w:rFonts w:ascii="Times New Roman" w:hAnsi="Times New Roman" w:cs="Times New Roman"/>
                <w:szCs w:val="24"/>
              </w:rPr>
            </w:pPr>
            <w:del w:id="115" w:author="LY" w:date="2018-10-07T20:54:00Z">
              <w:r w:rsidRPr="00716EBC" w:rsidDel="00B349A7">
                <w:rPr>
                  <w:rFonts w:ascii="Times New Roman" w:hAnsi="Times New Roman" w:cs="Times New Roman"/>
                  <w:szCs w:val="24"/>
                </w:rPr>
                <w:delText>NULL</w:delText>
              </w:r>
            </w:del>
            <w:ins w:id="116" w:author="LY" w:date="2018-10-07T20:54:00Z">
              <w:r w:rsidR="00B349A7">
                <w:rPr>
                  <w:rFonts w:ascii="Times New Roman" w:hAnsi="Times New Roman" w:cs="Times New Roman"/>
                  <w:szCs w:val="24"/>
                </w:rPr>
                <w:t>Null</w:t>
              </w:r>
            </w:ins>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3.77</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7.2</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101</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1989</w:t>
            </w:r>
          </w:p>
        </w:tc>
      </w:tr>
      <w:tr w:rsidR="005B31CA" w:rsidRPr="00BF6B95" w:rsidTr="00716EBC">
        <w:trPr>
          <w:trHeight w:val="280"/>
          <w:jc w:val="center"/>
        </w:trPr>
        <w:tc>
          <w:tcPr>
            <w:tcW w:w="1170" w:type="dxa"/>
            <w:tcBorders>
              <w:top w:val="single" w:sz="8" w:space="0" w:color="000000"/>
              <w:left w:val="single" w:sz="8" w:space="0" w:color="000000"/>
              <w:bottom w:val="single" w:sz="8" w:space="0" w:color="000000"/>
            </w:tcBorders>
            <w:shd w:val="clear" w:color="auto" w:fill="auto"/>
            <w:tcMar>
              <w:top w:w="72" w:type="dxa"/>
              <w:left w:w="72" w:type="dxa"/>
              <w:bottom w:w="72" w:type="dxa"/>
              <w:right w:w="72"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50%</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060FF7">
            <w:pPr>
              <w:widowControl w:val="0"/>
              <w:contextualSpacing w:val="0"/>
              <w:jc w:val="center"/>
              <w:rPr>
                <w:rFonts w:ascii="Times New Roman" w:hAnsi="Times New Roman" w:cs="Times New Roman"/>
                <w:szCs w:val="24"/>
              </w:rPr>
            </w:pPr>
            <w:del w:id="117" w:author="LY" w:date="2018-10-07T20:54:00Z">
              <w:r w:rsidRPr="00716EBC" w:rsidDel="00B349A7">
                <w:rPr>
                  <w:rFonts w:ascii="Times New Roman" w:hAnsi="Times New Roman" w:cs="Times New Roman"/>
                  <w:szCs w:val="24"/>
                </w:rPr>
                <w:delText>NULL</w:delText>
              </w:r>
            </w:del>
            <w:ins w:id="118" w:author="LY" w:date="2018-10-07T20:54:00Z">
              <w:r w:rsidR="00B349A7">
                <w:rPr>
                  <w:rFonts w:ascii="Times New Roman" w:hAnsi="Times New Roman" w:cs="Times New Roman"/>
                  <w:szCs w:val="24"/>
                </w:rPr>
                <w:t>Null</w:t>
              </w:r>
            </w:ins>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060FF7">
            <w:pPr>
              <w:widowControl w:val="0"/>
              <w:contextualSpacing w:val="0"/>
              <w:jc w:val="center"/>
              <w:rPr>
                <w:rFonts w:ascii="Times New Roman" w:hAnsi="Times New Roman" w:cs="Times New Roman"/>
                <w:szCs w:val="24"/>
              </w:rPr>
            </w:pPr>
            <w:del w:id="119" w:author="LY" w:date="2018-10-07T20:54:00Z">
              <w:r w:rsidRPr="00716EBC" w:rsidDel="00B349A7">
                <w:rPr>
                  <w:rFonts w:ascii="Times New Roman" w:hAnsi="Times New Roman" w:cs="Times New Roman"/>
                  <w:szCs w:val="24"/>
                </w:rPr>
                <w:delText>NULL</w:delText>
              </w:r>
            </w:del>
            <w:ins w:id="120" w:author="LY" w:date="2018-10-07T20:54:00Z">
              <w:r w:rsidR="00B349A7">
                <w:rPr>
                  <w:rFonts w:ascii="Times New Roman" w:hAnsi="Times New Roman" w:cs="Times New Roman"/>
                  <w:szCs w:val="24"/>
                </w:rPr>
                <w:t>Null</w:t>
              </w:r>
            </w:ins>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060FF7">
            <w:pPr>
              <w:widowControl w:val="0"/>
              <w:contextualSpacing w:val="0"/>
              <w:jc w:val="center"/>
              <w:rPr>
                <w:rFonts w:ascii="Times New Roman" w:hAnsi="Times New Roman" w:cs="Times New Roman"/>
                <w:szCs w:val="24"/>
              </w:rPr>
            </w:pPr>
            <w:del w:id="121" w:author="LY" w:date="2018-10-07T20:54:00Z">
              <w:r w:rsidRPr="00716EBC" w:rsidDel="00B349A7">
                <w:rPr>
                  <w:rFonts w:ascii="Times New Roman" w:hAnsi="Times New Roman" w:cs="Times New Roman"/>
                  <w:szCs w:val="24"/>
                </w:rPr>
                <w:delText>NULL</w:delText>
              </w:r>
            </w:del>
            <w:ins w:id="122" w:author="LY" w:date="2018-10-07T20:54:00Z">
              <w:r w:rsidR="00B349A7">
                <w:rPr>
                  <w:rFonts w:ascii="Times New Roman" w:hAnsi="Times New Roman" w:cs="Times New Roman"/>
                  <w:szCs w:val="24"/>
                </w:rPr>
                <w:t>Null</w:t>
              </w:r>
            </w:ins>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060FF7">
            <w:pPr>
              <w:widowControl w:val="0"/>
              <w:contextualSpacing w:val="0"/>
              <w:jc w:val="center"/>
              <w:rPr>
                <w:rFonts w:ascii="Times New Roman" w:hAnsi="Times New Roman" w:cs="Times New Roman"/>
                <w:szCs w:val="24"/>
              </w:rPr>
            </w:pPr>
            <w:del w:id="123" w:author="LY" w:date="2018-10-07T20:54:00Z">
              <w:r w:rsidRPr="00716EBC" w:rsidDel="00B349A7">
                <w:rPr>
                  <w:rFonts w:ascii="Times New Roman" w:hAnsi="Times New Roman" w:cs="Times New Roman"/>
                  <w:szCs w:val="24"/>
                </w:rPr>
                <w:delText>NULL</w:delText>
              </w:r>
            </w:del>
            <w:ins w:id="124" w:author="LY" w:date="2018-10-07T20:54:00Z">
              <w:r w:rsidR="00B349A7">
                <w:rPr>
                  <w:rFonts w:ascii="Times New Roman" w:hAnsi="Times New Roman" w:cs="Times New Roman"/>
                  <w:szCs w:val="24"/>
                </w:rPr>
                <w:t>Null</w:t>
              </w:r>
            </w:ins>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25.97</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7.5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115</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2004</w:t>
            </w:r>
          </w:p>
        </w:tc>
      </w:tr>
      <w:tr w:rsidR="005B31CA" w:rsidRPr="00BF6B95" w:rsidTr="00716EBC">
        <w:trPr>
          <w:trHeight w:val="280"/>
          <w:jc w:val="center"/>
        </w:trPr>
        <w:tc>
          <w:tcPr>
            <w:tcW w:w="1170" w:type="dxa"/>
            <w:tcBorders>
              <w:top w:val="single" w:sz="8" w:space="0" w:color="000000"/>
              <w:left w:val="single" w:sz="8" w:space="0" w:color="000000"/>
              <w:bottom w:val="single" w:sz="8" w:space="0" w:color="000000"/>
            </w:tcBorders>
            <w:shd w:val="clear" w:color="auto" w:fill="auto"/>
            <w:tcMar>
              <w:top w:w="72" w:type="dxa"/>
              <w:left w:w="72" w:type="dxa"/>
              <w:bottom w:w="72" w:type="dxa"/>
              <w:right w:w="72"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75%</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060FF7">
            <w:pPr>
              <w:widowControl w:val="0"/>
              <w:contextualSpacing w:val="0"/>
              <w:jc w:val="center"/>
              <w:rPr>
                <w:rFonts w:ascii="Times New Roman" w:hAnsi="Times New Roman" w:cs="Times New Roman"/>
                <w:szCs w:val="24"/>
              </w:rPr>
            </w:pPr>
            <w:del w:id="125" w:author="LY" w:date="2018-10-07T20:54:00Z">
              <w:r w:rsidRPr="00716EBC" w:rsidDel="00B349A7">
                <w:rPr>
                  <w:rFonts w:ascii="Times New Roman" w:hAnsi="Times New Roman" w:cs="Times New Roman"/>
                  <w:szCs w:val="24"/>
                </w:rPr>
                <w:delText>NULL</w:delText>
              </w:r>
            </w:del>
            <w:ins w:id="126" w:author="LY" w:date="2018-10-07T20:54:00Z">
              <w:r w:rsidR="00B349A7">
                <w:rPr>
                  <w:rFonts w:ascii="Times New Roman" w:hAnsi="Times New Roman" w:cs="Times New Roman"/>
                  <w:szCs w:val="24"/>
                </w:rPr>
                <w:t>Null</w:t>
              </w:r>
            </w:ins>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060FF7">
            <w:pPr>
              <w:widowControl w:val="0"/>
              <w:contextualSpacing w:val="0"/>
              <w:jc w:val="center"/>
              <w:rPr>
                <w:rFonts w:ascii="Times New Roman" w:hAnsi="Times New Roman" w:cs="Times New Roman"/>
                <w:szCs w:val="24"/>
              </w:rPr>
            </w:pPr>
            <w:del w:id="127" w:author="LY" w:date="2018-10-07T20:54:00Z">
              <w:r w:rsidRPr="00716EBC" w:rsidDel="00B349A7">
                <w:rPr>
                  <w:rFonts w:ascii="Times New Roman" w:hAnsi="Times New Roman" w:cs="Times New Roman"/>
                  <w:szCs w:val="24"/>
                </w:rPr>
                <w:delText>NULL</w:delText>
              </w:r>
            </w:del>
            <w:ins w:id="128" w:author="LY" w:date="2018-10-07T20:54:00Z">
              <w:r w:rsidR="00B349A7">
                <w:rPr>
                  <w:rFonts w:ascii="Times New Roman" w:hAnsi="Times New Roman" w:cs="Times New Roman"/>
                  <w:szCs w:val="24"/>
                </w:rPr>
                <w:t>Null</w:t>
              </w:r>
            </w:ins>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060FF7">
            <w:pPr>
              <w:widowControl w:val="0"/>
              <w:contextualSpacing w:val="0"/>
              <w:jc w:val="center"/>
              <w:rPr>
                <w:rFonts w:ascii="Times New Roman" w:hAnsi="Times New Roman" w:cs="Times New Roman"/>
                <w:szCs w:val="24"/>
              </w:rPr>
            </w:pPr>
            <w:del w:id="129" w:author="LY" w:date="2018-10-07T20:54:00Z">
              <w:r w:rsidRPr="00716EBC" w:rsidDel="00B349A7">
                <w:rPr>
                  <w:rFonts w:ascii="Times New Roman" w:hAnsi="Times New Roman" w:cs="Times New Roman"/>
                  <w:szCs w:val="24"/>
                </w:rPr>
                <w:delText>NULL</w:delText>
              </w:r>
            </w:del>
            <w:ins w:id="130" w:author="LY" w:date="2018-10-07T20:54:00Z">
              <w:r w:rsidR="00B349A7">
                <w:rPr>
                  <w:rFonts w:ascii="Times New Roman" w:hAnsi="Times New Roman" w:cs="Times New Roman"/>
                  <w:szCs w:val="24"/>
                </w:rPr>
                <w:t>Null</w:t>
              </w:r>
            </w:ins>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060FF7">
            <w:pPr>
              <w:widowControl w:val="0"/>
              <w:contextualSpacing w:val="0"/>
              <w:jc w:val="center"/>
              <w:rPr>
                <w:rFonts w:ascii="Times New Roman" w:hAnsi="Times New Roman" w:cs="Times New Roman"/>
                <w:szCs w:val="24"/>
              </w:rPr>
            </w:pPr>
            <w:del w:id="131" w:author="LY" w:date="2018-10-07T20:54:00Z">
              <w:r w:rsidRPr="00716EBC" w:rsidDel="00B349A7">
                <w:rPr>
                  <w:rFonts w:ascii="Times New Roman" w:hAnsi="Times New Roman" w:cs="Times New Roman"/>
                  <w:szCs w:val="24"/>
                </w:rPr>
                <w:delText>NULL</w:delText>
              </w:r>
            </w:del>
            <w:ins w:id="132" w:author="LY" w:date="2018-10-07T20:54:00Z">
              <w:r w:rsidR="00B349A7">
                <w:rPr>
                  <w:rFonts w:ascii="Times New Roman" w:hAnsi="Times New Roman" w:cs="Times New Roman"/>
                  <w:szCs w:val="24"/>
                </w:rPr>
                <w:t>Null</w:t>
              </w:r>
            </w:ins>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82.42</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7.9</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129</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2012</w:t>
            </w:r>
          </w:p>
        </w:tc>
      </w:tr>
      <w:tr w:rsidR="005B31CA" w:rsidRPr="00BF6B95" w:rsidTr="00716EBC">
        <w:trPr>
          <w:trHeight w:val="280"/>
          <w:jc w:val="center"/>
        </w:trPr>
        <w:tc>
          <w:tcPr>
            <w:tcW w:w="1170" w:type="dxa"/>
            <w:tcBorders>
              <w:top w:val="single" w:sz="8" w:space="0" w:color="000000"/>
              <w:left w:val="single" w:sz="8" w:space="0" w:color="000000"/>
              <w:bottom w:val="single" w:sz="8" w:space="0" w:color="000000"/>
            </w:tcBorders>
            <w:shd w:val="clear" w:color="auto" w:fill="auto"/>
            <w:tcMar>
              <w:top w:w="72" w:type="dxa"/>
              <w:left w:w="72" w:type="dxa"/>
              <w:bottom w:w="72" w:type="dxa"/>
              <w:right w:w="72" w:type="dxa"/>
            </w:tcMar>
            <w:vAlign w:val="center"/>
          </w:tcPr>
          <w:p w:rsidR="005B31CA" w:rsidRPr="00716EBC" w:rsidRDefault="00172844">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Max</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060FF7">
            <w:pPr>
              <w:widowControl w:val="0"/>
              <w:contextualSpacing w:val="0"/>
              <w:jc w:val="center"/>
              <w:rPr>
                <w:rFonts w:ascii="Times New Roman" w:hAnsi="Times New Roman" w:cs="Times New Roman"/>
                <w:szCs w:val="24"/>
              </w:rPr>
            </w:pPr>
            <w:del w:id="133" w:author="LY" w:date="2018-10-07T20:54:00Z">
              <w:r w:rsidRPr="00716EBC" w:rsidDel="00B349A7">
                <w:rPr>
                  <w:rFonts w:ascii="Times New Roman" w:hAnsi="Times New Roman" w:cs="Times New Roman"/>
                  <w:szCs w:val="24"/>
                </w:rPr>
                <w:delText>NULL</w:delText>
              </w:r>
            </w:del>
            <w:ins w:id="134" w:author="LY" w:date="2018-10-07T20:54:00Z">
              <w:r w:rsidR="00B349A7">
                <w:rPr>
                  <w:rFonts w:ascii="Times New Roman" w:hAnsi="Times New Roman" w:cs="Times New Roman"/>
                  <w:szCs w:val="24"/>
                </w:rPr>
                <w:t>Null</w:t>
              </w:r>
            </w:ins>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060FF7">
            <w:pPr>
              <w:widowControl w:val="0"/>
              <w:contextualSpacing w:val="0"/>
              <w:jc w:val="center"/>
              <w:rPr>
                <w:rFonts w:ascii="Times New Roman" w:hAnsi="Times New Roman" w:cs="Times New Roman"/>
                <w:szCs w:val="24"/>
              </w:rPr>
            </w:pPr>
            <w:del w:id="135" w:author="LY" w:date="2018-10-07T20:54:00Z">
              <w:r w:rsidRPr="00716EBC" w:rsidDel="00B349A7">
                <w:rPr>
                  <w:rFonts w:ascii="Times New Roman" w:hAnsi="Times New Roman" w:cs="Times New Roman"/>
                  <w:szCs w:val="24"/>
                </w:rPr>
                <w:delText>NULL</w:delText>
              </w:r>
            </w:del>
            <w:ins w:id="136" w:author="LY" w:date="2018-10-07T20:54:00Z">
              <w:r w:rsidR="00B349A7">
                <w:rPr>
                  <w:rFonts w:ascii="Times New Roman" w:hAnsi="Times New Roman" w:cs="Times New Roman"/>
                  <w:szCs w:val="24"/>
                </w:rPr>
                <w:t>Null</w:t>
              </w:r>
            </w:ins>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060FF7">
            <w:pPr>
              <w:widowControl w:val="0"/>
              <w:contextualSpacing w:val="0"/>
              <w:jc w:val="center"/>
              <w:rPr>
                <w:rFonts w:ascii="Times New Roman" w:hAnsi="Times New Roman" w:cs="Times New Roman"/>
                <w:szCs w:val="24"/>
              </w:rPr>
            </w:pPr>
            <w:del w:id="137" w:author="LY" w:date="2018-10-07T20:54:00Z">
              <w:r w:rsidRPr="00716EBC" w:rsidDel="00B349A7">
                <w:rPr>
                  <w:rFonts w:ascii="Times New Roman" w:hAnsi="Times New Roman" w:cs="Times New Roman"/>
                  <w:szCs w:val="24"/>
                </w:rPr>
                <w:delText>NULL</w:delText>
              </w:r>
            </w:del>
            <w:ins w:id="138" w:author="LY" w:date="2018-10-07T20:54:00Z">
              <w:r w:rsidR="00B349A7">
                <w:rPr>
                  <w:rFonts w:ascii="Times New Roman" w:hAnsi="Times New Roman" w:cs="Times New Roman"/>
                  <w:szCs w:val="24"/>
                </w:rPr>
                <w:t>Null</w:t>
              </w:r>
            </w:ins>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060FF7">
            <w:pPr>
              <w:widowControl w:val="0"/>
              <w:contextualSpacing w:val="0"/>
              <w:jc w:val="center"/>
              <w:rPr>
                <w:rFonts w:ascii="Times New Roman" w:hAnsi="Times New Roman" w:cs="Times New Roman"/>
                <w:szCs w:val="24"/>
              </w:rPr>
            </w:pPr>
            <w:del w:id="139" w:author="LY" w:date="2018-10-07T20:54:00Z">
              <w:r w:rsidRPr="00716EBC" w:rsidDel="00B349A7">
                <w:rPr>
                  <w:rFonts w:ascii="Times New Roman" w:hAnsi="Times New Roman" w:cs="Times New Roman"/>
                  <w:szCs w:val="24"/>
                </w:rPr>
                <w:delText>NULL</w:delText>
              </w:r>
            </w:del>
            <w:ins w:id="140" w:author="LY" w:date="2018-10-07T20:54:00Z">
              <w:r w:rsidR="00B349A7">
                <w:rPr>
                  <w:rFonts w:ascii="Times New Roman" w:hAnsi="Times New Roman" w:cs="Times New Roman"/>
                  <w:szCs w:val="24"/>
                </w:rPr>
                <w:t>Null</w:t>
              </w:r>
            </w:ins>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936.66</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9.4</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271</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31CA" w:rsidRPr="00716EBC" w:rsidRDefault="003E7EF1">
            <w:pPr>
              <w:widowControl w:val="0"/>
              <w:contextualSpacing w:val="0"/>
              <w:jc w:val="center"/>
              <w:rPr>
                <w:rFonts w:ascii="Times New Roman" w:hAnsi="Times New Roman" w:cs="Times New Roman"/>
                <w:szCs w:val="24"/>
              </w:rPr>
            </w:pPr>
            <w:r w:rsidRPr="00716EBC">
              <w:rPr>
                <w:rFonts w:ascii="Times New Roman" w:hAnsi="Times New Roman" w:cs="Times New Roman"/>
                <w:szCs w:val="24"/>
              </w:rPr>
              <w:t>2018</w:t>
            </w:r>
          </w:p>
        </w:tc>
      </w:tr>
    </w:tbl>
    <w:p w:rsidR="005B31CA" w:rsidRPr="00BF6B95" w:rsidDel="00A957FB" w:rsidRDefault="005B31CA">
      <w:pPr>
        <w:contextualSpacing w:val="0"/>
        <w:rPr>
          <w:del w:id="141" w:author="youko1970s@gmail.com" w:date="2018-10-07T18:24:00Z"/>
          <w:rFonts w:ascii="Times New Roman" w:hAnsi="Times New Roman" w:cs="Times New Roman"/>
          <w:sz w:val="24"/>
          <w:szCs w:val="24"/>
        </w:rPr>
      </w:pPr>
    </w:p>
    <w:p w:rsidR="00A957FB" w:rsidRDefault="00A957FB" w:rsidP="003E7EF1">
      <w:pPr>
        <w:spacing w:after="120"/>
        <w:contextualSpacing w:val="0"/>
        <w:jc w:val="both"/>
        <w:rPr>
          <w:rFonts w:ascii="Times New Roman" w:hAnsi="Times New Roman" w:cs="Times New Roman"/>
          <w:sz w:val="24"/>
          <w:szCs w:val="24"/>
        </w:rPr>
      </w:pPr>
    </w:p>
    <w:p w:rsidR="005B31CA" w:rsidRPr="00BF6B95" w:rsidRDefault="003E7EF1" w:rsidP="003E7EF1">
      <w:pPr>
        <w:spacing w:after="120"/>
        <w:contextualSpacing w:val="0"/>
        <w:jc w:val="both"/>
        <w:rPr>
          <w:rFonts w:ascii="Times New Roman" w:hAnsi="Times New Roman" w:cs="Times New Roman"/>
          <w:sz w:val="24"/>
          <w:szCs w:val="24"/>
        </w:rPr>
      </w:pPr>
      <w:r w:rsidRPr="00BF6B95">
        <w:rPr>
          <w:rFonts w:ascii="Times New Roman" w:hAnsi="Times New Roman" w:cs="Times New Roman"/>
          <w:sz w:val="24"/>
          <w:szCs w:val="24"/>
        </w:rPr>
        <w:t xml:space="preserve">By further cleaning the dataset, we got an “almost clean” dataset. Its cleanness quality is </w:t>
      </w:r>
      <w:r w:rsidR="00060FF7" w:rsidRPr="00BF6B95">
        <w:rPr>
          <w:rFonts w:ascii="Times New Roman" w:hAnsi="Times New Roman" w:cs="Times New Roman"/>
          <w:sz w:val="24"/>
          <w:szCs w:val="24"/>
        </w:rPr>
        <w:t>shown as</w:t>
      </w:r>
      <w:r w:rsidRPr="00BF6B95">
        <w:rPr>
          <w:rFonts w:ascii="Times New Roman" w:hAnsi="Times New Roman" w:cs="Times New Roman"/>
          <w:sz w:val="24"/>
          <w:szCs w:val="24"/>
        </w:rPr>
        <w:t xml:space="preserve"> follows:</w:t>
      </w:r>
    </w:p>
    <w:p w:rsidR="00A957FB" w:rsidRDefault="00A957FB">
      <w:pPr>
        <w:contextualSpacing w:val="0"/>
        <w:rPr>
          <w:ins w:id="142" w:author="youko1970s@gmail.com" w:date="2018-10-07T18:24:00Z"/>
          <w:rFonts w:ascii="Times New Roman" w:hAnsi="Times New Roman" w:cs="Times New Roman"/>
          <w:sz w:val="24"/>
          <w:szCs w:val="24"/>
        </w:rPr>
      </w:pPr>
    </w:p>
    <w:p w:rsidR="00A957FB" w:rsidRPr="00BF6B95" w:rsidRDefault="00A957FB">
      <w:pPr>
        <w:contextualSpacing w:val="0"/>
        <w:rPr>
          <w:rFonts w:ascii="Times New Roman" w:hAnsi="Times New Roman" w:cs="Times New Roman"/>
          <w:sz w:val="24"/>
          <w:szCs w:val="24"/>
        </w:rPr>
      </w:pPr>
    </w:p>
    <w:tbl>
      <w:tblPr>
        <w:tblStyle w:val="a4"/>
        <w:tblW w:w="105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90"/>
        <w:gridCol w:w="1095"/>
        <w:gridCol w:w="1080"/>
        <w:gridCol w:w="1440"/>
        <w:gridCol w:w="990"/>
        <w:gridCol w:w="1170"/>
        <w:gridCol w:w="1170"/>
        <w:gridCol w:w="1080"/>
        <w:gridCol w:w="1215"/>
      </w:tblGrid>
      <w:tr w:rsidR="005B31CA" w:rsidRPr="00BF6B95" w:rsidTr="00060FF7">
        <w:trPr>
          <w:trHeight w:val="280"/>
          <w:jc w:val="center"/>
        </w:trPr>
        <w:tc>
          <w:tcPr>
            <w:tcW w:w="10530" w:type="dxa"/>
            <w:gridSpan w:val="9"/>
            <w:tcBorders>
              <w:top w:val="nil"/>
              <w:left w:val="nil"/>
              <w:bottom w:val="single" w:sz="4" w:space="0" w:color="auto"/>
              <w:right w:val="nil"/>
            </w:tcBorders>
            <w:tcMar>
              <w:top w:w="72" w:type="dxa"/>
              <w:left w:w="72" w:type="dxa"/>
              <w:bottom w:w="72" w:type="dxa"/>
              <w:right w:w="72" w:type="dxa"/>
            </w:tcMar>
            <w:vAlign w:val="center"/>
          </w:tcPr>
          <w:p w:rsidR="005B31CA" w:rsidRPr="002D54AC" w:rsidRDefault="00060FF7" w:rsidP="00060FF7">
            <w:pPr>
              <w:widowControl w:val="0"/>
              <w:pBdr>
                <w:top w:val="nil"/>
                <w:left w:val="nil"/>
                <w:bottom w:val="nil"/>
                <w:right w:val="nil"/>
                <w:between w:val="nil"/>
              </w:pBdr>
              <w:spacing w:line="240" w:lineRule="auto"/>
              <w:contextualSpacing w:val="0"/>
              <w:jc w:val="center"/>
              <w:rPr>
                <w:rFonts w:ascii="Times New Roman" w:hAnsi="Times New Roman" w:cs="Times New Roman"/>
                <w:b/>
                <w:szCs w:val="24"/>
                <w:rPrChange w:id="143" w:author="youko1970s@gmail.com" w:date="2018-10-07T18:26:00Z">
                  <w:rPr>
                    <w:rFonts w:ascii="Times New Roman" w:hAnsi="Times New Roman" w:cs="Times New Roman"/>
                    <w:sz w:val="24"/>
                    <w:szCs w:val="24"/>
                  </w:rPr>
                </w:rPrChange>
              </w:rPr>
            </w:pPr>
            <w:r w:rsidRPr="002D54AC">
              <w:rPr>
                <w:rFonts w:ascii="Times New Roman" w:hAnsi="Times New Roman" w:cs="Times New Roman"/>
                <w:b/>
                <w:szCs w:val="24"/>
                <w:rPrChange w:id="144" w:author="youko1970s@gmail.com" w:date="2018-10-07T18:26:00Z">
                  <w:rPr>
                    <w:rFonts w:ascii="Times New Roman" w:hAnsi="Times New Roman" w:cs="Times New Roman"/>
                    <w:sz w:val="24"/>
                    <w:szCs w:val="24"/>
                  </w:rPr>
                </w:rPrChange>
              </w:rPr>
              <w:t xml:space="preserve">Table 6: </w:t>
            </w:r>
            <w:r w:rsidR="003E7EF1" w:rsidRPr="002D54AC">
              <w:rPr>
                <w:rFonts w:ascii="Times New Roman" w:hAnsi="Times New Roman" w:cs="Times New Roman"/>
                <w:b/>
                <w:szCs w:val="24"/>
                <w:rPrChange w:id="145" w:author="youko1970s@gmail.com" w:date="2018-10-07T18:26:00Z">
                  <w:rPr>
                    <w:rFonts w:ascii="Times New Roman" w:hAnsi="Times New Roman" w:cs="Times New Roman"/>
                    <w:sz w:val="24"/>
                    <w:szCs w:val="24"/>
                  </w:rPr>
                </w:rPrChange>
              </w:rPr>
              <w:t>Data Cleanliness of All Attributes</w:t>
            </w:r>
          </w:p>
        </w:tc>
      </w:tr>
      <w:tr w:rsidR="005B31CA" w:rsidRPr="00BF6B95" w:rsidTr="00716EBC">
        <w:trPr>
          <w:trHeight w:val="280"/>
          <w:jc w:val="center"/>
        </w:trPr>
        <w:tc>
          <w:tcPr>
            <w:tcW w:w="1290" w:type="dxa"/>
            <w:tcBorders>
              <w:top w:val="single" w:sz="4" w:space="0" w:color="auto"/>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Attribute</w:t>
            </w:r>
          </w:p>
        </w:tc>
        <w:tc>
          <w:tcPr>
            <w:tcW w:w="1095" w:type="dxa"/>
            <w:tcBorders>
              <w:top w:val="single" w:sz="4" w:space="0" w:color="auto"/>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060FF7">
            <w:pPr>
              <w:widowControl w:val="0"/>
              <w:pBdr>
                <w:top w:val="nil"/>
                <w:left w:val="nil"/>
                <w:bottom w:val="nil"/>
                <w:right w:val="nil"/>
                <w:between w:val="nil"/>
              </w:pBdr>
              <w:contextualSpacing w:val="0"/>
              <w:rPr>
                <w:rFonts w:ascii="Times New Roman" w:hAnsi="Times New Roman" w:cs="Times New Roman"/>
                <w:szCs w:val="24"/>
              </w:rPr>
            </w:pPr>
            <w:r w:rsidRPr="00716EBC">
              <w:rPr>
                <w:rFonts w:ascii="Times New Roman" w:hAnsi="Times New Roman" w:cs="Times New Roman"/>
                <w:szCs w:val="24"/>
              </w:rPr>
              <w:t>Acoustic-</w:t>
            </w:r>
          </w:p>
          <w:p w:rsidR="005B31CA" w:rsidRPr="00716EBC" w:rsidRDefault="003E7EF1">
            <w:pPr>
              <w:widowControl w:val="0"/>
              <w:pBdr>
                <w:top w:val="nil"/>
                <w:left w:val="nil"/>
                <w:bottom w:val="nil"/>
                <w:right w:val="nil"/>
                <w:between w:val="nil"/>
              </w:pBdr>
              <w:contextualSpacing w:val="0"/>
              <w:rPr>
                <w:rFonts w:ascii="Times New Roman" w:hAnsi="Times New Roman" w:cs="Times New Roman"/>
                <w:szCs w:val="24"/>
              </w:rPr>
            </w:pPr>
            <w:r w:rsidRPr="00716EBC">
              <w:rPr>
                <w:rFonts w:ascii="Times New Roman" w:hAnsi="Times New Roman" w:cs="Times New Roman"/>
                <w:szCs w:val="24"/>
              </w:rPr>
              <w:t>ness</w:t>
            </w:r>
          </w:p>
        </w:tc>
        <w:tc>
          <w:tcPr>
            <w:tcW w:w="1080" w:type="dxa"/>
            <w:tcBorders>
              <w:top w:val="single" w:sz="4" w:space="0" w:color="auto"/>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Dance-</w:t>
            </w:r>
          </w:p>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ability</w:t>
            </w:r>
          </w:p>
        </w:tc>
        <w:tc>
          <w:tcPr>
            <w:tcW w:w="1440" w:type="dxa"/>
            <w:tcBorders>
              <w:top w:val="single" w:sz="4" w:space="0" w:color="auto"/>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proofErr w:type="spellStart"/>
            <w:r w:rsidRPr="00716EBC">
              <w:rPr>
                <w:rFonts w:ascii="Times New Roman" w:hAnsi="Times New Roman" w:cs="Times New Roman"/>
                <w:szCs w:val="24"/>
              </w:rPr>
              <w:t>Duration_ms</w:t>
            </w:r>
            <w:proofErr w:type="spellEnd"/>
          </w:p>
        </w:tc>
        <w:tc>
          <w:tcPr>
            <w:tcW w:w="990" w:type="dxa"/>
            <w:tcBorders>
              <w:top w:val="single" w:sz="4" w:space="0" w:color="auto"/>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Energy</w:t>
            </w:r>
          </w:p>
        </w:tc>
        <w:tc>
          <w:tcPr>
            <w:tcW w:w="1170" w:type="dxa"/>
            <w:tcBorders>
              <w:top w:val="single" w:sz="4" w:space="0" w:color="auto"/>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proofErr w:type="spellStart"/>
            <w:r w:rsidRPr="00716EBC">
              <w:rPr>
                <w:rFonts w:ascii="Times New Roman" w:hAnsi="Times New Roman" w:cs="Times New Roman"/>
                <w:szCs w:val="24"/>
              </w:rPr>
              <w:t>Instrumen-talness</w:t>
            </w:r>
            <w:proofErr w:type="spellEnd"/>
          </w:p>
        </w:tc>
        <w:tc>
          <w:tcPr>
            <w:tcW w:w="1170" w:type="dxa"/>
            <w:tcBorders>
              <w:top w:val="single" w:sz="4" w:space="0" w:color="auto"/>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Key</w:t>
            </w:r>
          </w:p>
        </w:tc>
        <w:tc>
          <w:tcPr>
            <w:tcW w:w="1080" w:type="dxa"/>
            <w:tcBorders>
              <w:top w:val="single" w:sz="4" w:space="0" w:color="auto"/>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Liveness</w:t>
            </w:r>
          </w:p>
        </w:tc>
        <w:tc>
          <w:tcPr>
            <w:tcW w:w="1215" w:type="dxa"/>
            <w:tcBorders>
              <w:top w:val="single" w:sz="4" w:space="0" w:color="auto"/>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Loudness</w:t>
            </w:r>
          </w:p>
        </w:tc>
      </w:tr>
      <w:tr w:rsidR="005B31CA" w:rsidRPr="00BF6B95" w:rsidTr="00716EBC">
        <w:trPr>
          <w:trHeight w:val="280"/>
          <w:jc w:val="center"/>
        </w:trPr>
        <w:tc>
          <w:tcPr>
            <w:tcW w:w="129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Normal Range</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060FF7">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w:t>
            </w:r>
            <w:r w:rsidR="003E7EF1" w:rsidRPr="00716EBC">
              <w:rPr>
                <w:rFonts w:ascii="Times New Roman" w:hAnsi="Times New Roman" w:cs="Times New Roman"/>
                <w:szCs w:val="24"/>
              </w:rPr>
              <w:t>0,1]</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060FF7">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w:t>
            </w:r>
            <w:r w:rsidR="003E7EF1" w:rsidRPr="00716EBC">
              <w:rPr>
                <w:rFonts w:ascii="Times New Roman" w:hAnsi="Times New Roman" w:cs="Times New Roman"/>
                <w:szCs w:val="24"/>
              </w:rPr>
              <w:t>0,1]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060FF7">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w:t>
            </w:r>
            <w:r w:rsidR="003E7EF1" w:rsidRPr="00716EBC">
              <w:rPr>
                <w:rFonts w:ascii="Times New Roman" w:hAnsi="Times New Roman" w:cs="Times New Roman"/>
                <w:szCs w:val="24"/>
              </w:rPr>
              <w:t>0,4000000]</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060FF7">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w:t>
            </w:r>
            <w:r w:rsidR="003E7EF1" w:rsidRPr="00716EBC">
              <w:rPr>
                <w:rFonts w:ascii="Times New Roman" w:hAnsi="Times New Roman" w:cs="Times New Roman"/>
                <w:szCs w:val="24"/>
              </w:rPr>
              <w:t>0,1]</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060FF7">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w:t>
            </w:r>
            <w:r w:rsidR="003E7EF1" w:rsidRPr="00716EBC">
              <w:rPr>
                <w:rFonts w:ascii="Times New Roman" w:hAnsi="Times New Roman" w:cs="Times New Roman"/>
                <w:szCs w:val="24"/>
              </w:rPr>
              <w:t>0,1]</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060FF7">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w:t>
            </w:r>
            <w:r w:rsidR="003E7EF1" w:rsidRPr="00716EBC">
              <w:rPr>
                <w:rFonts w:ascii="Times New Roman" w:hAnsi="Times New Roman" w:cs="Times New Roman"/>
                <w:szCs w:val="24"/>
              </w:rPr>
              <w:t>0,11]</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060FF7">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w:t>
            </w:r>
            <w:r w:rsidR="003E7EF1" w:rsidRPr="00716EBC">
              <w:rPr>
                <w:rFonts w:ascii="Times New Roman" w:hAnsi="Times New Roman" w:cs="Times New Roman"/>
                <w:szCs w:val="24"/>
              </w:rPr>
              <w:t>0,1]</w:t>
            </w:r>
          </w:p>
        </w:tc>
        <w:tc>
          <w:tcPr>
            <w:tcW w:w="121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[-60,1]</w:t>
            </w:r>
          </w:p>
        </w:tc>
      </w:tr>
      <w:tr w:rsidR="005B31CA" w:rsidRPr="00BF6B95" w:rsidTr="00716EBC">
        <w:trPr>
          <w:trHeight w:val="280"/>
          <w:jc w:val="center"/>
        </w:trPr>
        <w:tc>
          <w:tcPr>
            <w:tcW w:w="129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Out-of-range Rate</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21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w:t>
            </w:r>
          </w:p>
        </w:tc>
      </w:tr>
      <w:tr w:rsidR="005B31CA" w:rsidRPr="00BF6B95" w:rsidTr="00716EBC">
        <w:trPr>
          <w:trHeight w:val="280"/>
          <w:jc w:val="center"/>
        </w:trPr>
        <w:tc>
          <w:tcPr>
            <w:tcW w:w="1290" w:type="dxa"/>
            <w:tcBorders>
              <w:top w:val="single" w:sz="4" w:space="0" w:color="000000"/>
              <w:left w:val="single" w:sz="4" w:space="0" w:color="000000"/>
              <w:bottom w:val="single" w:sz="4" w:space="0" w:color="auto"/>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Null Value Rate</w:t>
            </w:r>
          </w:p>
        </w:tc>
        <w:tc>
          <w:tcPr>
            <w:tcW w:w="1095" w:type="dxa"/>
            <w:tcBorders>
              <w:top w:val="single" w:sz="4" w:space="0" w:color="000000"/>
              <w:left w:val="single" w:sz="4" w:space="0" w:color="000000"/>
              <w:bottom w:val="single" w:sz="4" w:space="0" w:color="auto"/>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080" w:type="dxa"/>
            <w:tcBorders>
              <w:top w:val="single" w:sz="4" w:space="0" w:color="000000"/>
              <w:left w:val="single" w:sz="4" w:space="0" w:color="000000"/>
              <w:bottom w:val="single" w:sz="4" w:space="0" w:color="auto"/>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440" w:type="dxa"/>
            <w:tcBorders>
              <w:top w:val="single" w:sz="4" w:space="0" w:color="000000"/>
              <w:left w:val="single" w:sz="4" w:space="0" w:color="000000"/>
              <w:bottom w:val="single" w:sz="4" w:space="0" w:color="auto"/>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990" w:type="dxa"/>
            <w:tcBorders>
              <w:top w:val="single" w:sz="4" w:space="0" w:color="000000"/>
              <w:left w:val="single" w:sz="4" w:space="0" w:color="000000"/>
              <w:bottom w:val="single" w:sz="4" w:space="0" w:color="auto"/>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170" w:type="dxa"/>
            <w:tcBorders>
              <w:top w:val="single" w:sz="4" w:space="0" w:color="000000"/>
              <w:left w:val="single" w:sz="4" w:space="0" w:color="000000"/>
              <w:bottom w:val="single" w:sz="4" w:space="0" w:color="auto"/>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170" w:type="dxa"/>
            <w:tcBorders>
              <w:top w:val="single" w:sz="4" w:space="0" w:color="000000"/>
              <w:left w:val="single" w:sz="4" w:space="0" w:color="000000"/>
              <w:bottom w:val="single" w:sz="4" w:space="0" w:color="auto"/>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080" w:type="dxa"/>
            <w:tcBorders>
              <w:top w:val="single" w:sz="4" w:space="0" w:color="000000"/>
              <w:left w:val="single" w:sz="4" w:space="0" w:color="000000"/>
              <w:bottom w:val="single" w:sz="4" w:space="0" w:color="auto"/>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215" w:type="dxa"/>
            <w:tcBorders>
              <w:top w:val="single" w:sz="4" w:space="0" w:color="000000"/>
              <w:left w:val="single" w:sz="4" w:space="0" w:color="000000"/>
              <w:bottom w:val="single" w:sz="4" w:space="0" w:color="auto"/>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w:t>
            </w:r>
          </w:p>
        </w:tc>
      </w:tr>
      <w:tr w:rsidR="005B31CA" w:rsidRPr="00BF6B95" w:rsidTr="00060FF7">
        <w:trPr>
          <w:trHeight w:val="280"/>
          <w:jc w:val="center"/>
        </w:trPr>
        <w:tc>
          <w:tcPr>
            <w:tcW w:w="10530" w:type="dxa"/>
            <w:gridSpan w:val="9"/>
            <w:tcBorders>
              <w:top w:val="single" w:sz="4" w:space="0" w:color="auto"/>
              <w:left w:val="nil"/>
              <w:bottom w:val="single" w:sz="4" w:space="0" w:color="auto"/>
              <w:right w:val="nil"/>
            </w:tcBorders>
            <w:shd w:val="clear" w:color="auto" w:fill="auto"/>
            <w:tcMar>
              <w:top w:w="72" w:type="dxa"/>
              <w:left w:w="72" w:type="dxa"/>
              <w:bottom w:w="72" w:type="dxa"/>
              <w:right w:w="72" w:type="dxa"/>
            </w:tcMar>
            <w:vAlign w:val="center"/>
          </w:tcPr>
          <w:p w:rsidR="005B31CA" w:rsidRPr="00BF6B95" w:rsidRDefault="003E7EF1">
            <w:pPr>
              <w:widowControl w:val="0"/>
              <w:pBdr>
                <w:top w:val="nil"/>
                <w:left w:val="nil"/>
                <w:bottom w:val="nil"/>
                <w:right w:val="nil"/>
                <w:between w:val="nil"/>
              </w:pBdr>
              <w:contextualSpacing w:val="0"/>
              <w:jc w:val="center"/>
              <w:rPr>
                <w:rFonts w:ascii="Times New Roman" w:hAnsi="Times New Roman" w:cs="Times New Roman"/>
                <w:sz w:val="24"/>
                <w:szCs w:val="24"/>
              </w:rPr>
            </w:pPr>
            <w:r w:rsidRPr="00BF6B95">
              <w:rPr>
                <w:rFonts w:ascii="Times New Roman" w:hAnsi="Times New Roman" w:cs="Times New Roman"/>
                <w:sz w:val="24"/>
                <w:szCs w:val="24"/>
              </w:rPr>
              <w:t xml:space="preserve"> </w:t>
            </w:r>
          </w:p>
        </w:tc>
      </w:tr>
      <w:tr w:rsidR="005B31CA" w:rsidRPr="00BF6B95" w:rsidTr="00716EBC">
        <w:trPr>
          <w:trHeight w:val="280"/>
          <w:jc w:val="center"/>
        </w:trPr>
        <w:tc>
          <w:tcPr>
            <w:tcW w:w="1290" w:type="dxa"/>
            <w:tcBorders>
              <w:top w:val="single" w:sz="4" w:space="0" w:color="auto"/>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Attribute</w:t>
            </w:r>
          </w:p>
        </w:tc>
        <w:tc>
          <w:tcPr>
            <w:tcW w:w="1095" w:type="dxa"/>
            <w:tcBorders>
              <w:top w:val="single" w:sz="4" w:space="0" w:color="auto"/>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Mode</w:t>
            </w:r>
          </w:p>
        </w:tc>
        <w:tc>
          <w:tcPr>
            <w:tcW w:w="1080" w:type="dxa"/>
            <w:tcBorders>
              <w:top w:val="single" w:sz="4" w:space="0" w:color="auto"/>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proofErr w:type="spellStart"/>
            <w:r w:rsidRPr="00716EBC">
              <w:rPr>
                <w:rFonts w:ascii="Times New Roman" w:hAnsi="Times New Roman" w:cs="Times New Roman"/>
                <w:szCs w:val="24"/>
              </w:rPr>
              <w:t>Speechi</w:t>
            </w:r>
            <w:proofErr w:type="spellEnd"/>
            <w:r w:rsidRPr="00716EBC">
              <w:rPr>
                <w:rFonts w:ascii="Times New Roman" w:hAnsi="Times New Roman" w:cs="Times New Roman"/>
                <w:szCs w:val="24"/>
              </w:rPr>
              <w:t>-</w:t>
            </w:r>
          </w:p>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ness</w:t>
            </w:r>
          </w:p>
        </w:tc>
        <w:tc>
          <w:tcPr>
            <w:tcW w:w="1440" w:type="dxa"/>
            <w:tcBorders>
              <w:top w:val="single" w:sz="4" w:space="0" w:color="auto"/>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Tempo</w:t>
            </w:r>
          </w:p>
        </w:tc>
        <w:tc>
          <w:tcPr>
            <w:tcW w:w="990" w:type="dxa"/>
            <w:tcBorders>
              <w:top w:val="single" w:sz="4" w:space="0" w:color="auto"/>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Time</w:t>
            </w:r>
          </w:p>
          <w:p w:rsidR="005B31CA" w:rsidRPr="00716EBC" w:rsidRDefault="00060FF7">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_signa</w:t>
            </w:r>
            <w:r w:rsidR="003E7EF1" w:rsidRPr="00716EBC">
              <w:rPr>
                <w:rFonts w:ascii="Times New Roman" w:hAnsi="Times New Roman" w:cs="Times New Roman"/>
                <w:szCs w:val="24"/>
              </w:rPr>
              <w:t>ture</w:t>
            </w:r>
          </w:p>
        </w:tc>
        <w:tc>
          <w:tcPr>
            <w:tcW w:w="1170" w:type="dxa"/>
            <w:tcBorders>
              <w:top w:val="single" w:sz="4" w:space="0" w:color="auto"/>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Valence</w:t>
            </w:r>
          </w:p>
        </w:tc>
        <w:tc>
          <w:tcPr>
            <w:tcW w:w="1170" w:type="dxa"/>
            <w:tcBorders>
              <w:top w:val="single" w:sz="4" w:space="0" w:color="auto"/>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Popularity</w:t>
            </w:r>
          </w:p>
        </w:tc>
        <w:tc>
          <w:tcPr>
            <w:tcW w:w="1080" w:type="dxa"/>
            <w:tcBorders>
              <w:top w:val="single" w:sz="4" w:space="0" w:color="auto"/>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Track</w:t>
            </w:r>
          </w:p>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_</w:t>
            </w:r>
            <w:r w:rsidR="00060FF7" w:rsidRPr="00716EBC">
              <w:rPr>
                <w:rFonts w:ascii="Times New Roman" w:hAnsi="Times New Roman" w:cs="Times New Roman"/>
                <w:szCs w:val="24"/>
              </w:rPr>
              <w:t>na</w:t>
            </w:r>
            <w:r w:rsidRPr="00716EBC">
              <w:rPr>
                <w:rFonts w:ascii="Times New Roman" w:hAnsi="Times New Roman" w:cs="Times New Roman"/>
                <w:szCs w:val="24"/>
              </w:rPr>
              <w:t>me</w:t>
            </w:r>
          </w:p>
        </w:tc>
        <w:tc>
          <w:tcPr>
            <w:tcW w:w="1215" w:type="dxa"/>
            <w:tcBorders>
              <w:top w:val="single" w:sz="4" w:space="0" w:color="auto"/>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proofErr w:type="spellStart"/>
            <w:r w:rsidRPr="00716EBC">
              <w:rPr>
                <w:rFonts w:ascii="Times New Roman" w:hAnsi="Times New Roman" w:cs="Times New Roman"/>
                <w:szCs w:val="24"/>
              </w:rPr>
              <w:t>Track_ID</w:t>
            </w:r>
            <w:proofErr w:type="spellEnd"/>
          </w:p>
        </w:tc>
      </w:tr>
      <w:tr w:rsidR="005B31CA" w:rsidRPr="00BF6B95" w:rsidTr="00716EBC">
        <w:trPr>
          <w:trHeight w:val="280"/>
          <w:jc w:val="center"/>
        </w:trPr>
        <w:tc>
          <w:tcPr>
            <w:tcW w:w="129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Normal Range</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060FF7">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w:t>
            </w:r>
            <w:r w:rsidR="003E7EF1" w:rsidRPr="00716EBC">
              <w:rPr>
                <w:rFonts w:ascii="Times New Roman" w:hAnsi="Times New Roman" w:cs="Times New Roman"/>
                <w:szCs w:val="24"/>
              </w:rPr>
              <w:t>0,1]</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060FF7">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w:t>
            </w:r>
            <w:r w:rsidR="003E7EF1" w:rsidRPr="00716EBC">
              <w:rPr>
                <w:rFonts w:ascii="Times New Roman" w:hAnsi="Times New Roman" w:cs="Times New Roman"/>
                <w:szCs w:val="24"/>
              </w:rPr>
              <w:t>0,1]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060FF7">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w:t>
            </w:r>
            <w:r w:rsidR="003E7EF1" w:rsidRPr="00716EBC">
              <w:rPr>
                <w:rFonts w:ascii="Times New Roman" w:hAnsi="Times New Roman" w:cs="Times New Roman"/>
                <w:szCs w:val="24"/>
              </w:rPr>
              <w:t>0,1]</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060FF7">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w:t>
            </w:r>
            <w:r w:rsidR="003E7EF1" w:rsidRPr="00716EBC">
              <w:rPr>
                <w:rFonts w:ascii="Times New Roman" w:hAnsi="Times New Roman" w:cs="Times New Roman"/>
                <w:szCs w:val="24"/>
              </w:rPr>
              <w:t>0,1]</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060FF7">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w:t>
            </w:r>
            <w:r w:rsidR="003E7EF1" w:rsidRPr="00716EBC">
              <w:rPr>
                <w:rFonts w:ascii="Times New Roman" w:hAnsi="Times New Roman" w:cs="Times New Roman"/>
                <w:szCs w:val="24"/>
              </w:rPr>
              <w:t>0,8]</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060FF7">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w:t>
            </w:r>
            <w:r w:rsidR="003E7EF1" w:rsidRPr="00716EBC">
              <w:rPr>
                <w:rFonts w:ascii="Times New Roman" w:hAnsi="Times New Roman" w:cs="Times New Roman"/>
                <w:szCs w:val="24"/>
              </w:rPr>
              <w:t>0,100]</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060FF7">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Null</w:t>
            </w:r>
          </w:p>
        </w:tc>
        <w:tc>
          <w:tcPr>
            <w:tcW w:w="121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060FF7">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Null</w:t>
            </w:r>
          </w:p>
        </w:tc>
      </w:tr>
      <w:tr w:rsidR="005B31CA" w:rsidRPr="00BF6B95" w:rsidTr="00716EBC">
        <w:trPr>
          <w:trHeight w:val="280"/>
          <w:jc w:val="center"/>
        </w:trPr>
        <w:tc>
          <w:tcPr>
            <w:tcW w:w="129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lastRenderedPageBreak/>
              <w:t>Out-of-range Rate</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060FF7">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Null</w:t>
            </w:r>
          </w:p>
        </w:tc>
        <w:tc>
          <w:tcPr>
            <w:tcW w:w="121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060FF7">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Null</w:t>
            </w:r>
          </w:p>
        </w:tc>
      </w:tr>
      <w:tr w:rsidR="005B31CA" w:rsidRPr="00BF6B95" w:rsidTr="00716EBC">
        <w:trPr>
          <w:trHeight w:val="280"/>
          <w:jc w:val="center"/>
        </w:trPr>
        <w:tc>
          <w:tcPr>
            <w:tcW w:w="1290" w:type="dxa"/>
            <w:tcBorders>
              <w:top w:val="single" w:sz="4" w:space="0" w:color="000000"/>
              <w:left w:val="single" w:sz="4" w:space="0" w:color="000000"/>
              <w:bottom w:val="single" w:sz="4" w:space="0" w:color="auto"/>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Null Value Rate</w:t>
            </w:r>
          </w:p>
        </w:tc>
        <w:tc>
          <w:tcPr>
            <w:tcW w:w="1095" w:type="dxa"/>
            <w:tcBorders>
              <w:top w:val="single" w:sz="4" w:space="0" w:color="000000"/>
              <w:left w:val="single" w:sz="4" w:space="0" w:color="000000"/>
              <w:bottom w:val="single" w:sz="4" w:space="0" w:color="auto"/>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080" w:type="dxa"/>
            <w:tcBorders>
              <w:top w:val="single" w:sz="4" w:space="0" w:color="000000"/>
              <w:left w:val="single" w:sz="4" w:space="0" w:color="000000"/>
              <w:bottom w:val="single" w:sz="4" w:space="0" w:color="auto"/>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440" w:type="dxa"/>
            <w:tcBorders>
              <w:top w:val="single" w:sz="4" w:space="0" w:color="000000"/>
              <w:left w:val="single" w:sz="4" w:space="0" w:color="000000"/>
              <w:bottom w:val="single" w:sz="4" w:space="0" w:color="auto"/>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990" w:type="dxa"/>
            <w:tcBorders>
              <w:top w:val="single" w:sz="4" w:space="0" w:color="000000"/>
              <w:left w:val="single" w:sz="4" w:space="0" w:color="000000"/>
              <w:bottom w:val="single" w:sz="4" w:space="0" w:color="auto"/>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170" w:type="dxa"/>
            <w:tcBorders>
              <w:top w:val="single" w:sz="4" w:space="0" w:color="000000"/>
              <w:left w:val="single" w:sz="4" w:space="0" w:color="000000"/>
              <w:bottom w:val="single" w:sz="4" w:space="0" w:color="auto"/>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170" w:type="dxa"/>
            <w:tcBorders>
              <w:top w:val="single" w:sz="4" w:space="0" w:color="000000"/>
              <w:left w:val="single" w:sz="4" w:space="0" w:color="000000"/>
              <w:bottom w:val="single" w:sz="4" w:space="0" w:color="auto"/>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080" w:type="dxa"/>
            <w:tcBorders>
              <w:top w:val="single" w:sz="4" w:space="0" w:color="000000"/>
              <w:left w:val="single" w:sz="4" w:space="0" w:color="000000"/>
              <w:bottom w:val="single" w:sz="4" w:space="0" w:color="auto"/>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215" w:type="dxa"/>
            <w:tcBorders>
              <w:top w:val="single" w:sz="4" w:space="0" w:color="000000"/>
              <w:left w:val="single" w:sz="4" w:space="0" w:color="000000"/>
              <w:bottom w:val="single" w:sz="4" w:space="0" w:color="auto"/>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w:t>
            </w:r>
          </w:p>
        </w:tc>
      </w:tr>
      <w:tr w:rsidR="005B31CA" w:rsidRPr="00BF6B95" w:rsidTr="00060FF7">
        <w:trPr>
          <w:trHeight w:val="280"/>
          <w:jc w:val="center"/>
        </w:trPr>
        <w:tc>
          <w:tcPr>
            <w:tcW w:w="10530" w:type="dxa"/>
            <w:gridSpan w:val="9"/>
            <w:tcBorders>
              <w:top w:val="single" w:sz="4" w:space="0" w:color="auto"/>
              <w:left w:val="nil"/>
              <w:bottom w:val="single" w:sz="4" w:space="0" w:color="auto"/>
              <w:right w:val="nil"/>
            </w:tcBorders>
            <w:shd w:val="clear" w:color="auto" w:fill="auto"/>
            <w:tcMar>
              <w:top w:w="72" w:type="dxa"/>
              <w:left w:w="72" w:type="dxa"/>
              <w:bottom w:w="72" w:type="dxa"/>
              <w:right w:w="72" w:type="dxa"/>
            </w:tcMar>
            <w:vAlign w:val="center"/>
          </w:tcPr>
          <w:p w:rsidR="005B31CA" w:rsidRPr="00BF6B95" w:rsidRDefault="003E7EF1">
            <w:pPr>
              <w:widowControl w:val="0"/>
              <w:pBdr>
                <w:top w:val="nil"/>
                <w:left w:val="nil"/>
                <w:bottom w:val="nil"/>
                <w:right w:val="nil"/>
                <w:between w:val="nil"/>
              </w:pBdr>
              <w:contextualSpacing w:val="0"/>
              <w:jc w:val="center"/>
              <w:rPr>
                <w:rFonts w:ascii="Times New Roman" w:hAnsi="Times New Roman" w:cs="Times New Roman"/>
                <w:sz w:val="24"/>
                <w:szCs w:val="24"/>
              </w:rPr>
            </w:pPr>
            <w:r w:rsidRPr="00BF6B95">
              <w:rPr>
                <w:rFonts w:ascii="Times New Roman" w:hAnsi="Times New Roman" w:cs="Times New Roman"/>
                <w:sz w:val="24"/>
                <w:szCs w:val="24"/>
              </w:rPr>
              <w:t xml:space="preserve"> </w:t>
            </w:r>
          </w:p>
        </w:tc>
      </w:tr>
      <w:tr w:rsidR="005B31CA" w:rsidRPr="00BF6B95" w:rsidTr="00716EBC">
        <w:trPr>
          <w:trHeight w:val="280"/>
          <w:jc w:val="center"/>
        </w:trPr>
        <w:tc>
          <w:tcPr>
            <w:tcW w:w="1290" w:type="dxa"/>
            <w:tcBorders>
              <w:top w:val="single" w:sz="4" w:space="0" w:color="auto"/>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Attribute</w:t>
            </w:r>
          </w:p>
        </w:tc>
        <w:tc>
          <w:tcPr>
            <w:tcW w:w="1095" w:type="dxa"/>
            <w:tcBorders>
              <w:top w:val="single" w:sz="4" w:space="0" w:color="auto"/>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Album</w:t>
            </w:r>
          </w:p>
          <w:p w:rsidR="005B31CA" w:rsidRPr="00716EBC" w:rsidRDefault="00060FF7">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_na</w:t>
            </w:r>
            <w:r w:rsidR="003E7EF1" w:rsidRPr="00716EBC">
              <w:rPr>
                <w:rFonts w:ascii="Times New Roman" w:hAnsi="Times New Roman" w:cs="Times New Roman"/>
                <w:szCs w:val="24"/>
              </w:rPr>
              <w:t>me</w:t>
            </w:r>
          </w:p>
        </w:tc>
        <w:tc>
          <w:tcPr>
            <w:tcW w:w="1080" w:type="dxa"/>
            <w:tcBorders>
              <w:top w:val="single" w:sz="4" w:space="0" w:color="auto"/>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4A0FD8"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Album</w:t>
            </w:r>
          </w:p>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_ID</w:t>
            </w:r>
          </w:p>
        </w:tc>
        <w:tc>
          <w:tcPr>
            <w:tcW w:w="1440" w:type="dxa"/>
            <w:tcBorders>
              <w:top w:val="single" w:sz="4" w:space="0" w:color="auto"/>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Movie</w:t>
            </w:r>
          </w:p>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_</w:t>
            </w:r>
            <w:r w:rsidR="00060FF7" w:rsidRPr="00716EBC">
              <w:rPr>
                <w:rFonts w:ascii="Times New Roman" w:hAnsi="Times New Roman" w:cs="Times New Roman"/>
                <w:szCs w:val="24"/>
              </w:rPr>
              <w:t>na</w:t>
            </w:r>
            <w:r w:rsidRPr="00716EBC">
              <w:rPr>
                <w:rFonts w:ascii="Times New Roman" w:hAnsi="Times New Roman" w:cs="Times New Roman"/>
                <w:szCs w:val="24"/>
              </w:rPr>
              <w:t>me</w:t>
            </w:r>
          </w:p>
        </w:tc>
        <w:tc>
          <w:tcPr>
            <w:tcW w:w="990" w:type="dxa"/>
            <w:tcBorders>
              <w:top w:val="single" w:sz="4" w:space="0" w:color="auto"/>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Movie</w:t>
            </w:r>
          </w:p>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_genre</w:t>
            </w:r>
          </w:p>
        </w:tc>
        <w:tc>
          <w:tcPr>
            <w:tcW w:w="1170" w:type="dxa"/>
            <w:tcBorders>
              <w:top w:val="single" w:sz="4" w:space="0" w:color="auto"/>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Movie</w:t>
            </w:r>
          </w:p>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_gross</w:t>
            </w:r>
          </w:p>
        </w:tc>
        <w:tc>
          <w:tcPr>
            <w:tcW w:w="1170" w:type="dxa"/>
            <w:tcBorders>
              <w:top w:val="single" w:sz="4" w:space="0" w:color="auto"/>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Movie</w:t>
            </w:r>
          </w:p>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_rate</w:t>
            </w:r>
          </w:p>
        </w:tc>
        <w:tc>
          <w:tcPr>
            <w:tcW w:w="1080" w:type="dxa"/>
            <w:tcBorders>
              <w:top w:val="single" w:sz="4" w:space="0" w:color="auto"/>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Movie</w:t>
            </w:r>
          </w:p>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_runtime</w:t>
            </w:r>
          </w:p>
        </w:tc>
        <w:tc>
          <w:tcPr>
            <w:tcW w:w="1215" w:type="dxa"/>
            <w:tcBorders>
              <w:top w:val="single" w:sz="4" w:space="0" w:color="auto"/>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Movie</w:t>
            </w:r>
          </w:p>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_</w:t>
            </w:r>
            <w:proofErr w:type="spellStart"/>
            <w:r w:rsidRPr="00716EBC">
              <w:rPr>
                <w:rFonts w:ascii="Times New Roman" w:hAnsi="Times New Roman" w:cs="Times New Roman"/>
                <w:szCs w:val="24"/>
              </w:rPr>
              <w:t>yr</w:t>
            </w:r>
            <w:proofErr w:type="spellEnd"/>
          </w:p>
        </w:tc>
      </w:tr>
      <w:tr w:rsidR="005B31CA" w:rsidRPr="00BF6B95" w:rsidTr="00716EBC">
        <w:trPr>
          <w:trHeight w:val="280"/>
          <w:jc w:val="center"/>
        </w:trPr>
        <w:tc>
          <w:tcPr>
            <w:tcW w:w="129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Normal Range</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060FF7">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Null</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060FF7">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Null</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060FF7">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Null</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060FF7">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Null</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060FF7">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w:t>
            </w:r>
            <w:r w:rsidR="003E7EF1" w:rsidRPr="00716EBC">
              <w:rPr>
                <w:rFonts w:ascii="Times New Roman" w:hAnsi="Times New Roman" w:cs="Times New Roman"/>
                <w:szCs w:val="24"/>
              </w:rPr>
              <w:t>0,10000]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rPr>
                <w:rFonts w:ascii="Times New Roman" w:hAnsi="Times New Roman" w:cs="Times New Roman"/>
                <w:szCs w:val="24"/>
              </w:rPr>
            </w:pPr>
            <w:r w:rsidRPr="00716EBC">
              <w:rPr>
                <w:rFonts w:ascii="Times New Roman" w:hAnsi="Times New Roman" w:cs="Times New Roman"/>
                <w:szCs w:val="24"/>
              </w:rPr>
              <w:t xml:space="preserve">    [7,10] </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060FF7">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w:t>
            </w:r>
            <w:r w:rsidR="003E7EF1" w:rsidRPr="00716EBC">
              <w:rPr>
                <w:rFonts w:ascii="Times New Roman" w:hAnsi="Times New Roman" w:cs="Times New Roman"/>
                <w:szCs w:val="24"/>
              </w:rPr>
              <w:t>0,1000]</w:t>
            </w:r>
          </w:p>
        </w:tc>
        <w:tc>
          <w:tcPr>
            <w:tcW w:w="121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716EBC" w:rsidRPr="00716EBC" w:rsidRDefault="003E7EF1" w:rsidP="00716EBC">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[1900,</w:t>
            </w:r>
          </w:p>
          <w:p w:rsidR="005B31CA" w:rsidRPr="00716EBC" w:rsidRDefault="003E7EF1" w:rsidP="00716EBC">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2018]</w:t>
            </w:r>
          </w:p>
        </w:tc>
      </w:tr>
      <w:tr w:rsidR="005B31CA" w:rsidRPr="00BF6B95" w:rsidTr="00716EBC">
        <w:trPr>
          <w:trHeight w:val="280"/>
          <w:jc w:val="center"/>
        </w:trPr>
        <w:tc>
          <w:tcPr>
            <w:tcW w:w="129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Out-of-range Rate</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060FF7">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Null</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060FF7">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Null</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060FF7">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Null</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060FF7">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Null</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0.095019</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21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w:t>
            </w:r>
          </w:p>
        </w:tc>
      </w:tr>
      <w:tr w:rsidR="005B31CA" w:rsidRPr="00BF6B95" w:rsidTr="00716EBC">
        <w:trPr>
          <w:trHeight w:val="280"/>
          <w:jc w:val="center"/>
        </w:trPr>
        <w:tc>
          <w:tcPr>
            <w:tcW w:w="129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Null Value Rate</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w:t>
            </w:r>
          </w:p>
        </w:tc>
        <w:tc>
          <w:tcPr>
            <w:tcW w:w="121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rsidR="005B31CA" w:rsidRPr="00716EBC" w:rsidRDefault="003E7EF1">
            <w:pPr>
              <w:widowControl w:val="0"/>
              <w:pBdr>
                <w:top w:val="nil"/>
                <w:left w:val="nil"/>
                <w:bottom w:val="nil"/>
                <w:right w:val="nil"/>
                <w:between w:val="nil"/>
              </w:pBdr>
              <w:contextualSpacing w:val="0"/>
              <w:jc w:val="center"/>
              <w:rPr>
                <w:rFonts w:ascii="Times New Roman" w:hAnsi="Times New Roman" w:cs="Times New Roman"/>
                <w:szCs w:val="24"/>
              </w:rPr>
            </w:pPr>
            <w:r w:rsidRPr="00716EBC">
              <w:rPr>
                <w:rFonts w:ascii="Times New Roman" w:hAnsi="Times New Roman" w:cs="Times New Roman"/>
                <w:szCs w:val="24"/>
              </w:rPr>
              <w:t>0</w:t>
            </w:r>
          </w:p>
        </w:tc>
      </w:tr>
    </w:tbl>
    <w:p w:rsidR="005B31CA" w:rsidRPr="00BF6B95" w:rsidRDefault="005B31CA">
      <w:pPr>
        <w:contextualSpacing w:val="0"/>
        <w:rPr>
          <w:rFonts w:ascii="Times New Roman" w:hAnsi="Times New Roman" w:cs="Times New Roman"/>
          <w:sz w:val="24"/>
          <w:szCs w:val="24"/>
        </w:rPr>
      </w:pPr>
    </w:p>
    <w:p w:rsidR="005B31CA" w:rsidRPr="00BF6B95" w:rsidRDefault="003E7EF1" w:rsidP="003E7EF1">
      <w:pPr>
        <w:spacing w:after="120"/>
        <w:contextualSpacing w:val="0"/>
        <w:jc w:val="both"/>
        <w:rPr>
          <w:rFonts w:ascii="Times New Roman" w:hAnsi="Times New Roman" w:cs="Times New Roman"/>
          <w:sz w:val="24"/>
          <w:szCs w:val="24"/>
        </w:rPr>
      </w:pPr>
      <w:r w:rsidRPr="00BF6B95">
        <w:rPr>
          <w:rFonts w:ascii="Times New Roman" w:hAnsi="Times New Roman" w:cs="Times New Roman"/>
          <w:sz w:val="24"/>
          <w:szCs w:val="24"/>
        </w:rPr>
        <w:t>After cleaning the full dataset, we noticed that the only remaining problem was that the gross of some movies is 0. To resolve this issue, we further confirmed with the IMDb official website. We found that these are correct gross values because the movies with gross less than 0.01 billion would appear as “0” while scraping the information from IMDb. Considering the po</w:t>
      </w:r>
      <w:r w:rsidR="00716EBC">
        <w:rPr>
          <w:rFonts w:ascii="Times New Roman" w:hAnsi="Times New Roman" w:cs="Times New Roman"/>
          <w:sz w:val="24"/>
          <w:szCs w:val="24"/>
        </w:rPr>
        <w:t>tential problems in our future ana</w:t>
      </w:r>
      <w:r w:rsidRPr="00BF6B95">
        <w:rPr>
          <w:rFonts w:ascii="Times New Roman" w:hAnsi="Times New Roman" w:cs="Times New Roman"/>
          <w:sz w:val="24"/>
          <w:szCs w:val="24"/>
        </w:rPr>
        <w:t>lysis, we decided to exclude these movies from our dataset.</w:t>
      </w:r>
    </w:p>
    <w:p w:rsidR="005B31CA" w:rsidRPr="00BF6B95" w:rsidRDefault="003E7EF1" w:rsidP="003E7EF1">
      <w:pPr>
        <w:spacing w:after="120"/>
        <w:contextualSpacing w:val="0"/>
        <w:jc w:val="both"/>
        <w:rPr>
          <w:rFonts w:ascii="Times New Roman" w:hAnsi="Times New Roman" w:cs="Times New Roman"/>
          <w:sz w:val="24"/>
          <w:szCs w:val="24"/>
        </w:rPr>
      </w:pPr>
      <w:r w:rsidRPr="00BF6B95">
        <w:rPr>
          <w:rFonts w:ascii="Times New Roman" w:hAnsi="Times New Roman" w:cs="Times New Roman"/>
          <w:sz w:val="24"/>
          <w:szCs w:val="24"/>
        </w:rPr>
        <w:t>Fi</w:t>
      </w:r>
      <w:r w:rsidR="00716EBC">
        <w:rPr>
          <w:rFonts w:ascii="Times New Roman" w:hAnsi="Times New Roman" w:cs="Times New Roman"/>
          <w:sz w:val="24"/>
          <w:szCs w:val="24"/>
        </w:rPr>
        <w:t>na</w:t>
      </w:r>
      <w:r w:rsidRPr="00BF6B95">
        <w:rPr>
          <w:rFonts w:ascii="Times New Roman" w:hAnsi="Times New Roman" w:cs="Times New Roman"/>
          <w:sz w:val="24"/>
          <w:szCs w:val="24"/>
        </w:rPr>
        <w:t>lly, we got our cleaned datasets ready to be a</w:t>
      </w:r>
      <w:r w:rsidR="00716EBC">
        <w:rPr>
          <w:rFonts w:ascii="Times New Roman" w:hAnsi="Times New Roman" w:cs="Times New Roman"/>
          <w:sz w:val="24"/>
          <w:szCs w:val="24"/>
        </w:rPr>
        <w:t>nal</w:t>
      </w:r>
      <w:r w:rsidRPr="00BF6B95">
        <w:rPr>
          <w:rFonts w:ascii="Times New Roman" w:hAnsi="Times New Roman" w:cs="Times New Roman"/>
          <w:sz w:val="24"/>
          <w:szCs w:val="24"/>
        </w:rPr>
        <w:t>yzed: cleaned_data.csv. Using the cleaned dataset, we would like to investigate the potential problems mentioned earlier on soundtracks of our targeted movies,</w:t>
      </w:r>
    </w:p>
    <w:p w:rsidR="002B2D82" w:rsidRDefault="002B2D82" w:rsidP="002B2D82">
      <w:pPr>
        <w:contextualSpacing w:val="0"/>
        <w:jc w:val="both"/>
        <w:rPr>
          <w:rFonts w:ascii="Times New Roman" w:hAnsi="Times New Roman" w:cs="Times New Roman"/>
          <w:b/>
          <w:sz w:val="28"/>
          <w:szCs w:val="24"/>
        </w:rPr>
      </w:pPr>
    </w:p>
    <w:p w:rsidR="002B2D82" w:rsidRDefault="002B2D82" w:rsidP="002B2D82">
      <w:pPr>
        <w:contextualSpacing w:val="0"/>
        <w:jc w:val="both"/>
        <w:rPr>
          <w:rFonts w:ascii="Times New Roman" w:hAnsi="Times New Roman" w:cs="Times New Roman"/>
          <w:b/>
          <w:sz w:val="28"/>
          <w:szCs w:val="24"/>
        </w:rPr>
      </w:pPr>
    </w:p>
    <w:p w:rsidR="002B2D82" w:rsidRDefault="002B2D82" w:rsidP="002B2D82">
      <w:pPr>
        <w:contextualSpacing w:val="0"/>
        <w:jc w:val="both"/>
        <w:rPr>
          <w:rFonts w:ascii="Times New Roman" w:hAnsi="Times New Roman" w:cs="Times New Roman"/>
          <w:b/>
          <w:sz w:val="28"/>
          <w:szCs w:val="24"/>
        </w:rPr>
      </w:pPr>
    </w:p>
    <w:p w:rsidR="002B2D82" w:rsidRDefault="002B2D82" w:rsidP="002B2D82">
      <w:pPr>
        <w:contextualSpacing w:val="0"/>
        <w:jc w:val="both"/>
        <w:rPr>
          <w:rFonts w:ascii="Times New Roman" w:hAnsi="Times New Roman" w:cs="Times New Roman"/>
          <w:b/>
          <w:sz w:val="28"/>
          <w:szCs w:val="24"/>
        </w:rPr>
      </w:pPr>
    </w:p>
    <w:p w:rsidR="002B2D82" w:rsidRDefault="002B2D82" w:rsidP="002B2D82">
      <w:pPr>
        <w:contextualSpacing w:val="0"/>
        <w:jc w:val="both"/>
        <w:rPr>
          <w:rFonts w:ascii="Times New Roman" w:hAnsi="Times New Roman" w:cs="Times New Roman"/>
          <w:b/>
          <w:sz w:val="28"/>
          <w:szCs w:val="24"/>
        </w:rPr>
      </w:pPr>
    </w:p>
    <w:p w:rsidR="002B2D82" w:rsidRDefault="002B2D82" w:rsidP="002B2D82">
      <w:pPr>
        <w:contextualSpacing w:val="0"/>
        <w:jc w:val="both"/>
        <w:rPr>
          <w:rFonts w:ascii="Times New Roman" w:hAnsi="Times New Roman" w:cs="Times New Roman"/>
          <w:b/>
          <w:sz w:val="28"/>
          <w:szCs w:val="24"/>
        </w:rPr>
      </w:pPr>
    </w:p>
    <w:p w:rsidR="002B2D82" w:rsidRDefault="002B2D82" w:rsidP="002B2D82">
      <w:pPr>
        <w:contextualSpacing w:val="0"/>
        <w:jc w:val="both"/>
        <w:rPr>
          <w:rFonts w:ascii="Times New Roman" w:hAnsi="Times New Roman" w:cs="Times New Roman"/>
          <w:b/>
          <w:sz w:val="28"/>
          <w:szCs w:val="24"/>
        </w:rPr>
      </w:pPr>
    </w:p>
    <w:p w:rsidR="002B2D82" w:rsidRDefault="002B2D82" w:rsidP="002B2D82">
      <w:pPr>
        <w:contextualSpacing w:val="0"/>
        <w:jc w:val="both"/>
        <w:rPr>
          <w:rFonts w:ascii="Times New Roman" w:hAnsi="Times New Roman" w:cs="Times New Roman"/>
          <w:b/>
          <w:sz w:val="28"/>
          <w:szCs w:val="24"/>
        </w:rPr>
      </w:pPr>
    </w:p>
    <w:p w:rsidR="002B2D82" w:rsidRDefault="002B2D82" w:rsidP="002B2D82">
      <w:pPr>
        <w:contextualSpacing w:val="0"/>
        <w:jc w:val="both"/>
        <w:rPr>
          <w:rFonts w:ascii="Times New Roman" w:hAnsi="Times New Roman" w:cs="Times New Roman"/>
          <w:b/>
          <w:sz w:val="28"/>
          <w:szCs w:val="24"/>
        </w:rPr>
      </w:pPr>
    </w:p>
    <w:p w:rsidR="002B2D82" w:rsidRDefault="002B2D82" w:rsidP="002B2D82">
      <w:pPr>
        <w:contextualSpacing w:val="0"/>
        <w:jc w:val="both"/>
        <w:rPr>
          <w:rFonts w:ascii="Times New Roman" w:hAnsi="Times New Roman" w:cs="Times New Roman"/>
          <w:b/>
          <w:sz w:val="28"/>
          <w:szCs w:val="24"/>
        </w:rPr>
      </w:pPr>
    </w:p>
    <w:p w:rsidR="002B2D82" w:rsidRDefault="00716EBC" w:rsidP="00716EBC">
      <w:pPr>
        <w:rPr>
          <w:rFonts w:ascii="Times New Roman" w:hAnsi="Times New Roman" w:cs="Times New Roman"/>
          <w:b/>
          <w:sz w:val="28"/>
          <w:szCs w:val="24"/>
        </w:rPr>
      </w:pPr>
      <w:r>
        <w:rPr>
          <w:rFonts w:ascii="Times New Roman" w:hAnsi="Times New Roman" w:cs="Times New Roman"/>
          <w:b/>
          <w:sz w:val="28"/>
          <w:szCs w:val="24"/>
        </w:rPr>
        <w:br w:type="page"/>
      </w:r>
    </w:p>
    <w:p w:rsidR="005B31CA" w:rsidRPr="002B2D82" w:rsidRDefault="003E7EF1" w:rsidP="002B2D82">
      <w:pPr>
        <w:contextualSpacing w:val="0"/>
        <w:jc w:val="both"/>
        <w:rPr>
          <w:rFonts w:ascii="Times New Roman" w:hAnsi="Times New Roman" w:cs="Times New Roman"/>
          <w:b/>
          <w:sz w:val="28"/>
          <w:szCs w:val="24"/>
        </w:rPr>
      </w:pPr>
      <w:r w:rsidRPr="002B2D82">
        <w:rPr>
          <w:rFonts w:ascii="Times New Roman" w:hAnsi="Times New Roman" w:cs="Times New Roman"/>
          <w:b/>
          <w:sz w:val="28"/>
          <w:szCs w:val="24"/>
        </w:rPr>
        <w:lastRenderedPageBreak/>
        <w:t>References</w:t>
      </w:r>
    </w:p>
    <w:p w:rsidR="005B31CA" w:rsidRPr="00BF6B95" w:rsidRDefault="005B31CA">
      <w:pPr>
        <w:pBdr>
          <w:top w:val="nil"/>
          <w:left w:val="nil"/>
          <w:bottom w:val="nil"/>
          <w:right w:val="nil"/>
          <w:between w:val="nil"/>
        </w:pBdr>
        <w:contextualSpacing w:val="0"/>
        <w:rPr>
          <w:rFonts w:ascii="Times New Roman" w:hAnsi="Times New Roman" w:cs="Times New Roman"/>
          <w:sz w:val="24"/>
          <w:szCs w:val="24"/>
        </w:rPr>
      </w:pPr>
    </w:p>
    <w:p w:rsidR="005B31CA" w:rsidRPr="00BF6B95" w:rsidRDefault="003E7EF1">
      <w:pPr>
        <w:pBdr>
          <w:top w:val="nil"/>
          <w:left w:val="nil"/>
          <w:bottom w:val="nil"/>
          <w:right w:val="nil"/>
          <w:between w:val="nil"/>
        </w:pBdr>
        <w:contextualSpacing w:val="0"/>
        <w:rPr>
          <w:rFonts w:ascii="Times New Roman" w:hAnsi="Times New Roman" w:cs="Times New Roman"/>
          <w:sz w:val="24"/>
          <w:szCs w:val="24"/>
        </w:rPr>
      </w:pPr>
      <w:r w:rsidRPr="00BF6B95">
        <w:rPr>
          <w:rFonts w:ascii="Times New Roman" w:hAnsi="Times New Roman" w:cs="Times New Roman"/>
          <w:sz w:val="24"/>
          <w:szCs w:val="24"/>
        </w:rPr>
        <w:t xml:space="preserve">Xu, Haifeng and </w:t>
      </w:r>
      <w:proofErr w:type="spellStart"/>
      <w:r w:rsidRPr="00BF6B95">
        <w:rPr>
          <w:rFonts w:ascii="Times New Roman" w:hAnsi="Times New Roman" w:cs="Times New Roman"/>
          <w:sz w:val="24"/>
          <w:szCs w:val="24"/>
        </w:rPr>
        <w:t>Goo</w:t>
      </w:r>
      <w:r w:rsidR="00060FF7">
        <w:rPr>
          <w:rFonts w:ascii="Times New Roman" w:hAnsi="Times New Roman" w:cs="Times New Roman"/>
          <w:sz w:val="24"/>
          <w:szCs w:val="24"/>
        </w:rPr>
        <w:t>Null</w:t>
      </w:r>
      <w:r w:rsidRPr="00BF6B95">
        <w:rPr>
          <w:rFonts w:ascii="Times New Roman" w:hAnsi="Times New Roman" w:cs="Times New Roman"/>
          <w:sz w:val="24"/>
          <w:szCs w:val="24"/>
        </w:rPr>
        <w:t>wardene</w:t>
      </w:r>
      <w:proofErr w:type="spellEnd"/>
      <w:r w:rsidRPr="00BF6B95">
        <w:rPr>
          <w:rFonts w:ascii="Times New Roman" w:hAnsi="Times New Roman" w:cs="Times New Roman"/>
          <w:sz w:val="24"/>
          <w:szCs w:val="24"/>
        </w:rPr>
        <w:t xml:space="preserve">, </w:t>
      </w:r>
      <w:proofErr w:type="spellStart"/>
      <w:r w:rsidR="00060FF7">
        <w:rPr>
          <w:rFonts w:ascii="Times New Roman" w:hAnsi="Times New Roman" w:cs="Times New Roman"/>
          <w:sz w:val="24"/>
          <w:szCs w:val="24"/>
        </w:rPr>
        <w:t>Null</w:t>
      </w:r>
      <w:r w:rsidRPr="00BF6B95">
        <w:rPr>
          <w:rFonts w:ascii="Times New Roman" w:hAnsi="Times New Roman" w:cs="Times New Roman"/>
          <w:sz w:val="24"/>
          <w:szCs w:val="24"/>
        </w:rPr>
        <w:t>dee</w:t>
      </w:r>
      <w:proofErr w:type="spellEnd"/>
      <w:r w:rsidRPr="00BF6B95">
        <w:rPr>
          <w:rFonts w:ascii="Times New Roman" w:hAnsi="Times New Roman" w:cs="Times New Roman"/>
          <w:sz w:val="24"/>
          <w:szCs w:val="24"/>
        </w:rPr>
        <w:t xml:space="preserve">, "DOES MOVIE SOUNDTRACK MATTER? THE ROLE OF SOUNDTRACK IN PREDICTING MOVIE REVENUE" </w:t>
      </w:r>
      <w:r w:rsidR="00060FF7">
        <w:rPr>
          <w:rFonts w:ascii="Times New Roman" w:hAnsi="Times New Roman" w:cs="Times New Roman"/>
          <w:sz w:val="24"/>
          <w:szCs w:val="24"/>
        </w:rPr>
        <w:t>[</w:t>
      </w:r>
      <w:r w:rsidRPr="00BF6B95">
        <w:rPr>
          <w:rFonts w:ascii="Times New Roman" w:hAnsi="Times New Roman" w:cs="Times New Roman"/>
          <w:sz w:val="24"/>
          <w:szCs w:val="24"/>
        </w:rPr>
        <w:t>2014</w:t>
      </w:r>
      <w:proofErr w:type="gramStart"/>
      <w:r w:rsidRPr="00BF6B95">
        <w:rPr>
          <w:rFonts w:ascii="Times New Roman" w:hAnsi="Times New Roman" w:cs="Times New Roman"/>
          <w:sz w:val="24"/>
          <w:szCs w:val="24"/>
        </w:rPr>
        <w:t>).PACIS</w:t>
      </w:r>
      <w:proofErr w:type="gramEnd"/>
      <w:r w:rsidRPr="00BF6B95">
        <w:rPr>
          <w:rFonts w:ascii="Times New Roman" w:hAnsi="Times New Roman" w:cs="Times New Roman"/>
          <w:sz w:val="24"/>
          <w:szCs w:val="24"/>
        </w:rPr>
        <w:t xml:space="preserve"> 2014 Proceedings. 350. </w:t>
      </w:r>
      <w:hyperlink r:id="rId11">
        <w:r w:rsidRPr="00BF6B95">
          <w:rPr>
            <w:rFonts w:ascii="Times New Roman" w:hAnsi="Times New Roman" w:cs="Times New Roman"/>
            <w:sz w:val="24"/>
            <w:szCs w:val="24"/>
          </w:rPr>
          <w:t>http://aisel.aisnet.org/pacis2014/350</w:t>
        </w:r>
      </w:hyperlink>
    </w:p>
    <w:p w:rsidR="005B31CA" w:rsidRPr="00BF6B95" w:rsidRDefault="005B31CA">
      <w:pPr>
        <w:pBdr>
          <w:top w:val="nil"/>
          <w:left w:val="nil"/>
          <w:bottom w:val="nil"/>
          <w:right w:val="nil"/>
          <w:between w:val="nil"/>
        </w:pBdr>
        <w:contextualSpacing w:val="0"/>
        <w:rPr>
          <w:rFonts w:ascii="Times New Roman" w:hAnsi="Times New Roman" w:cs="Times New Roman"/>
          <w:sz w:val="24"/>
          <w:szCs w:val="24"/>
        </w:rPr>
      </w:pPr>
    </w:p>
    <w:p w:rsidR="005B31CA" w:rsidRPr="00BF6B95" w:rsidRDefault="003E7EF1">
      <w:pPr>
        <w:pBdr>
          <w:top w:val="nil"/>
          <w:left w:val="nil"/>
          <w:bottom w:val="nil"/>
          <w:right w:val="nil"/>
          <w:between w:val="nil"/>
        </w:pBdr>
        <w:contextualSpacing w:val="0"/>
        <w:rPr>
          <w:rFonts w:ascii="Times New Roman" w:hAnsi="Times New Roman" w:cs="Times New Roman"/>
          <w:sz w:val="24"/>
          <w:szCs w:val="24"/>
        </w:rPr>
      </w:pPr>
      <w:proofErr w:type="spellStart"/>
      <w:r w:rsidRPr="00BF6B95">
        <w:rPr>
          <w:rFonts w:ascii="Times New Roman" w:hAnsi="Times New Roman" w:cs="Times New Roman"/>
          <w:sz w:val="24"/>
          <w:szCs w:val="24"/>
        </w:rPr>
        <w:t>Hoeckner</w:t>
      </w:r>
      <w:proofErr w:type="spellEnd"/>
      <w:r w:rsidRPr="00BF6B95">
        <w:rPr>
          <w:rFonts w:ascii="Times New Roman" w:hAnsi="Times New Roman" w:cs="Times New Roman"/>
          <w:sz w:val="24"/>
          <w:szCs w:val="24"/>
        </w:rPr>
        <w:t xml:space="preserve">, B., Wyatt, E. W., </w:t>
      </w:r>
      <w:proofErr w:type="spellStart"/>
      <w:r w:rsidRPr="00BF6B95">
        <w:rPr>
          <w:rFonts w:ascii="Times New Roman" w:hAnsi="Times New Roman" w:cs="Times New Roman"/>
          <w:sz w:val="24"/>
          <w:szCs w:val="24"/>
        </w:rPr>
        <w:t>Decety</w:t>
      </w:r>
      <w:proofErr w:type="spellEnd"/>
      <w:r w:rsidRPr="00BF6B95">
        <w:rPr>
          <w:rFonts w:ascii="Times New Roman" w:hAnsi="Times New Roman" w:cs="Times New Roman"/>
          <w:sz w:val="24"/>
          <w:szCs w:val="24"/>
        </w:rPr>
        <w:t xml:space="preserve">, J., &amp; Nusbaum, H. </w:t>
      </w:r>
      <w:r w:rsidR="00060FF7">
        <w:rPr>
          <w:rFonts w:ascii="Times New Roman" w:hAnsi="Times New Roman" w:cs="Times New Roman"/>
          <w:sz w:val="24"/>
          <w:szCs w:val="24"/>
        </w:rPr>
        <w:t>[</w:t>
      </w:r>
      <w:r w:rsidRPr="00BF6B95">
        <w:rPr>
          <w:rFonts w:ascii="Times New Roman" w:hAnsi="Times New Roman" w:cs="Times New Roman"/>
          <w:sz w:val="24"/>
          <w:szCs w:val="24"/>
        </w:rPr>
        <w:t>2011). Film music influences how viewers relate to movie characters. Psychology of Aesthetics, Creativity, and the Arts, 5</w:t>
      </w:r>
      <w:r w:rsidR="00060FF7">
        <w:rPr>
          <w:rFonts w:ascii="Times New Roman" w:hAnsi="Times New Roman" w:cs="Times New Roman"/>
          <w:sz w:val="24"/>
          <w:szCs w:val="24"/>
        </w:rPr>
        <w:t>[</w:t>
      </w:r>
      <w:r w:rsidRPr="00BF6B95">
        <w:rPr>
          <w:rFonts w:ascii="Times New Roman" w:hAnsi="Times New Roman" w:cs="Times New Roman"/>
          <w:sz w:val="24"/>
          <w:szCs w:val="24"/>
        </w:rPr>
        <w:t>2), 146-153.</w:t>
      </w:r>
      <w:r w:rsidRPr="00BF6B95">
        <w:rPr>
          <w:rFonts w:ascii="Times New Roman" w:hAnsi="Times New Roman" w:cs="Times New Roman"/>
          <w:color w:val="333333"/>
          <w:sz w:val="24"/>
          <w:szCs w:val="24"/>
        </w:rPr>
        <w:t xml:space="preserve"> </w:t>
      </w:r>
    </w:p>
    <w:p w:rsidR="005B31CA" w:rsidRPr="00BF6B95" w:rsidRDefault="005B31CA">
      <w:pPr>
        <w:contextualSpacing w:val="0"/>
        <w:rPr>
          <w:rFonts w:ascii="Times New Roman" w:hAnsi="Times New Roman" w:cs="Times New Roman"/>
          <w:sz w:val="24"/>
          <w:szCs w:val="24"/>
        </w:rPr>
      </w:pPr>
    </w:p>
    <w:p w:rsidR="005B31CA" w:rsidRPr="00BF6B95" w:rsidRDefault="005B31CA">
      <w:pPr>
        <w:contextualSpacing w:val="0"/>
        <w:rPr>
          <w:rFonts w:ascii="Times New Roman" w:hAnsi="Times New Roman" w:cs="Times New Roman"/>
          <w:sz w:val="24"/>
          <w:szCs w:val="24"/>
        </w:rPr>
      </w:pPr>
    </w:p>
    <w:p w:rsidR="005B31CA" w:rsidRPr="00BF6B95" w:rsidRDefault="005B31CA">
      <w:pPr>
        <w:contextualSpacing w:val="0"/>
        <w:rPr>
          <w:rFonts w:ascii="Times New Roman" w:hAnsi="Times New Roman" w:cs="Times New Roman"/>
          <w:sz w:val="24"/>
          <w:szCs w:val="24"/>
        </w:rPr>
      </w:pPr>
    </w:p>
    <w:p w:rsidR="005B31CA" w:rsidRPr="00BF6B95" w:rsidRDefault="005B31CA">
      <w:pPr>
        <w:contextualSpacing w:val="0"/>
        <w:rPr>
          <w:rFonts w:ascii="Times New Roman" w:hAnsi="Times New Roman" w:cs="Times New Roman"/>
          <w:sz w:val="24"/>
          <w:szCs w:val="24"/>
        </w:rPr>
      </w:pPr>
    </w:p>
    <w:p w:rsidR="005B31CA" w:rsidRPr="00BF6B95" w:rsidRDefault="005B31CA">
      <w:pPr>
        <w:contextualSpacing w:val="0"/>
        <w:rPr>
          <w:rFonts w:ascii="Times New Roman" w:hAnsi="Times New Roman" w:cs="Times New Roman"/>
          <w:sz w:val="24"/>
          <w:szCs w:val="24"/>
        </w:rPr>
      </w:pPr>
    </w:p>
    <w:p w:rsidR="005B31CA" w:rsidRPr="00BF6B95" w:rsidRDefault="005B31CA">
      <w:pPr>
        <w:contextualSpacing w:val="0"/>
        <w:rPr>
          <w:rFonts w:ascii="Times New Roman" w:hAnsi="Times New Roman" w:cs="Times New Roman"/>
          <w:sz w:val="24"/>
          <w:szCs w:val="24"/>
        </w:rPr>
      </w:pPr>
    </w:p>
    <w:p w:rsidR="005B31CA" w:rsidRPr="00BF6B95" w:rsidRDefault="005B31CA">
      <w:pPr>
        <w:contextualSpacing w:val="0"/>
        <w:rPr>
          <w:rFonts w:ascii="Times New Roman" w:hAnsi="Times New Roman" w:cs="Times New Roman"/>
          <w:sz w:val="24"/>
          <w:szCs w:val="24"/>
        </w:rPr>
      </w:pPr>
    </w:p>
    <w:p w:rsidR="005B31CA" w:rsidRPr="00BF6B95" w:rsidRDefault="005B31CA">
      <w:pPr>
        <w:contextualSpacing w:val="0"/>
        <w:rPr>
          <w:rFonts w:ascii="Times New Roman" w:hAnsi="Times New Roman" w:cs="Times New Roman"/>
          <w:sz w:val="24"/>
          <w:szCs w:val="24"/>
        </w:rPr>
      </w:pPr>
    </w:p>
    <w:sectPr w:rsidR="005B31CA" w:rsidRPr="00BF6B95">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5743" w:rsidRDefault="00C85743">
      <w:pPr>
        <w:spacing w:line="240" w:lineRule="auto"/>
      </w:pPr>
      <w:r>
        <w:separator/>
      </w:r>
    </w:p>
  </w:endnote>
  <w:endnote w:type="continuationSeparator" w:id="0">
    <w:p w:rsidR="00C85743" w:rsidRDefault="00C857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5743" w:rsidRDefault="00C85743">
      <w:pPr>
        <w:spacing w:line="240" w:lineRule="auto"/>
      </w:pPr>
      <w:r>
        <w:separator/>
      </w:r>
    </w:p>
  </w:footnote>
  <w:footnote w:type="continuationSeparator" w:id="0">
    <w:p w:rsidR="00C85743" w:rsidRDefault="00C85743">
      <w:pPr>
        <w:spacing w:line="240" w:lineRule="auto"/>
      </w:pPr>
      <w:r>
        <w:continuationSeparator/>
      </w:r>
    </w:p>
  </w:footnote>
  <w:footnote w:id="1">
    <w:p w:rsidR="003E7EF1" w:rsidRPr="004A0FD8" w:rsidRDefault="003E7EF1">
      <w:pPr>
        <w:spacing w:line="240" w:lineRule="auto"/>
        <w:contextualSpacing w:val="0"/>
        <w:rPr>
          <w:rFonts w:ascii="Times New Roman" w:hAnsi="Times New Roman" w:cs="Times New Roman"/>
          <w:vertAlign w:val="superscript"/>
        </w:rPr>
      </w:pPr>
      <w:r w:rsidRPr="004A0FD8">
        <w:rPr>
          <w:rFonts w:ascii="Times New Roman" w:hAnsi="Times New Roman" w:cs="Times New Roman"/>
          <w:vertAlign w:val="superscript"/>
        </w:rPr>
        <w:footnoteRef/>
      </w:r>
      <w:r w:rsidRPr="004A0FD8">
        <w:rPr>
          <w:rFonts w:ascii="Times New Roman" w:hAnsi="Times New Roman" w:cs="Times New Roman"/>
          <w:vertAlign w:val="superscript"/>
        </w:rPr>
        <w:t xml:space="preserve"> Source:  </w:t>
      </w:r>
      <w:hyperlink r:id="rId1">
        <w:r w:rsidRPr="004A0FD8">
          <w:rPr>
            <w:rFonts w:ascii="Times New Roman" w:hAnsi="Times New Roman" w:cs="Times New Roman"/>
            <w:vertAlign w:val="superscript"/>
          </w:rPr>
          <w:t>https://www.imdb.com/</w:t>
        </w:r>
      </w:hyperlink>
    </w:p>
  </w:footnote>
  <w:footnote w:id="2">
    <w:p w:rsidR="003E7EF1" w:rsidRDefault="003E7EF1">
      <w:pPr>
        <w:spacing w:line="240" w:lineRule="auto"/>
        <w:contextualSpacing w:val="0"/>
        <w:rPr>
          <w:sz w:val="20"/>
          <w:szCs w:val="20"/>
        </w:rPr>
      </w:pPr>
      <w:r w:rsidRPr="004A0FD8">
        <w:rPr>
          <w:rFonts w:ascii="Times New Roman" w:hAnsi="Times New Roman" w:cs="Times New Roman"/>
          <w:vertAlign w:val="superscript"/>
        </w:rPr>
        <w:footnoteRef/>
      </w:r>
      <w:r w:rsidRPr="004A0FD8">
        <w:rPr>
          <w:rFonts w:ascii="Times New Roman" w:hAnsi="Times New Roman" w:cs="Times New Roman"/>
          <w:vertAlign w:val="superscript"/>
        </w:rPr>
        <w:t xml:space="preserve"> </w:t>
      </w:r>
      <w:hyperlink r:id="rId2">
        <w:r w:rsidRPr="004A0FD8">
          <w:rPr>
            <w:rFonts w:ascii="Times New Roman" w:hAnsi="Times New Roman" w:cs="Times New Roman"/>
            <w:vertAlign w:val="superscript"/>
          </w:rPr>
          <w:t>https://www.imdb.com/search/title</w:t>
        </w:r>
      </w:hyperlink>
    </w:p>
  </w:footnote>
  <w:footnote w:id="3">
    <w:p w:rsidR="003E7EF1" w:rsidRPr="004A0FD8" w:rsidRDefault="003E7EF1">
      <w:pPr>
        <w:spacing w:line="240" w:lineRule="auto"/>
        <w:contextualSpacing w:val="0"/>
        <w:rPr>
          <w:rFonts w:ascii="Times New Roman" w:hAnsi="Times New Roman" w:cs="Times New Roman"/>
          <w:sz w:val="20"/>
          <w:szCs w:val="20"/>
        </w:rPr>
      </w:pPr>
      <w:r w:rsidRPr="004A0FD8">
        <w:rPr>
          <w:rFonts w:ascii="Times New Roman" w:hAnsi="Times New Roman" w:cs="Times New Roman"/>
          <w:vertAlign w:val="superscript"/>
        </w:rPr>
        <w:footnoteRef/>
      </w:r>
      <w:r w:rsidRPr="004A0FD8">
        <w:rPr>
          <w:rFonts w:ascii="Times New Roman" w:hAnsi="Times New Roman" w:cs="Times New Roman"/>
          <w:sz w:val="20"/>
          <w:szCs w:val="20"/>
        </w:rPr>
        <w:t xml:space="preserve"> https://developer.spotify.com/documentation/web-api/reference/tracks/get-audio-features/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750BC"/>
    <w:multiLevelType w:val="hybridMultilevel"/>
    <w:tmpl w:val="898402A0"/>
    <w:lvl w:ilvl="0" w:tplc="39A4A708">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171C7"/>
    <w:multiLevelType w:val="hybridMultilevel"/>
    <w:tmpl w:val="1D26873A"/>
    <w:lvl w:ilvl="0" w:tplc="624435A4">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33420"/>
    <w:multiLevelType w:val="multilevel"/>
    <w:tmpl w:val="C1C63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3D2235"/>
    <w:multiLevelType w:val="hybridMultilevel"/>
    <w:tmpl w:val="898402A0"/>
    <w:lvl w:ilvl="0" w:tplc="39A4A708">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0F5512"/>
    <w:multiLevelType w:val="hybridMultilevel"/>
    <w:tmpl w:val="A908087A"/>
    <w:lvl w:ilvl="0" w:tplc="80A0115E">
      <w:numFmt w:val="bullet"/>
      <w:lvlText w:val="-"/>
      <w:lvlJc w:val="left"/>
      <w:pPr>
        <w:ind w:left="1080" w:hanging="360"/>
      </w:pPr>
      <w:rPr>
        <w:rFonts w:ascii="Times New Roman" w:eastAsia="宋体"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C84742D"/>
    <w:multiLevelType w:val="multilevel"/>
    <w:tmpl w:val="6D224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BE73F30"/>
    <w:multiLevelType w:val="hybridMultilevel"/>
    <w:tmpl w:val="BC8CFF5A"/>
    <w:lvl w:ilvl="0" w:tplc="7840C86E">
      <w:numFmt w:val="bullet"/>
      <w:lvlText w:val="-"/>
      <w:lvlJc w:val="left"/>
      <w:pPr>
        <w:ind w:left="428" w:hanging="360"/>
      </w:pPr>
      <w:rPr>
        <w:rFonts w:ascii="Times New Roman" w:eastAsia="宋体" w:hAnsi="Times New Roman" w:cs="Times New Roman" w:hint="default"/>
      </w:rPr>
    </w:lvl>
    <w:lvl w:ilvl="1" w:tplc="04090003" w:tentative="1">
      <w:start w:val="1"/>
      <w:numFmt w:val="bullet"/>
      <w:lvlText w:val="o"/>
      <w:lvlJc w:val="left"/>
      <w:pPr>
        <w:ind w:left="1148" w:hanging="360"/>
      </w:pPr>
      <w:rPr>
        <w:rFonts w:ascii="Courier New" w:hAnsi="Courier New" w:cs="Courier New" w:hint="default"/>
      </w:rPr>
    </w:lvl>
    <w:lvl w:ilvl="2" w:tplc="04090005" w:tentative="1">
      <w:start w:val="1"/>
      <w:numFmt w:val="bullet"/>
      <w:lvlText w:val=""/>
      <w:lvlJc w:val="left"/>
      <w:pPr>
        <w:ind w:left="1868" w:hanging="360"/>
      </w:pPr>
      <w:rPr>
        <w:rFonts w:ascii="Wingdings" w:hAnsi="Wingdings" w:hint="default"/>
      </w:rPr>
    </w:lvl>
    <w:lvl w:ilvl="3" w:tplc="04090001" w:tentative="1">
      <w:start w:val="1"/>
      <w:numFmt w:val="bullet"/>
      <w:lvlText w:val=""/>
      <w:lvlJc w:val="left"/>
      <w:pPr>
        <w:ind w:left="2588" w:hanging="360"/>
      </w:pPr>
      <w:rPr>
        <w:rFonts w:ascii="Symbol" w:hAnsi="Symbol" w:hint="default"/>
      </w:rPr>
    </w:lvl>
    <w:lvl w:ilvl="4" w:tplc="04090003" w:tentative="1">
      <w:start w:val="1"/>
      <w:numFmt w:val="bullet"/>
      <w:lvlText w:val="o"/>
      <w:lvlJc w:val="left"/>
      <w:pPr>
        <w:ind w:left="3308" w:hanging="360"/>
      </w:pPr>
      <w:rPr>
        <w:rFonts w:ascii="Courier New" w:hAnsi="Courier New" w:cs="Courier New" w:hint="default"/>
      </w:rPr>
    </w:lvl>
    <w:lvl w:ilvl="5" w:tplc="04090005" w:tentative="1">
      <w:start w:val="1"/>
      <w:numFmt w:val="bullet"/>
      <w:lvlText w:val=""/>
      <w:lvlJc w:val="left"/>
      <w:pPr>
        <w:ind w:left="4028" w:hanging="360"/>
      </w:pPr>
      <w:rPr>
        <w:rFonts w:ascii="Wingdings" w:hAnsi="Wingdings" w:hint="default"/>
      </w:rPr>
    </w:lvl>
    <w:lvl w:ilvl="6" w:tplc="04090001" w:tentative="1">
      <w:start w:val="1"/>
      <w:numFmt w:val="bullet"/>
      <w:lvlText w:val=""/>
      <w:lvlJc w:val="left"/>
      <w:pPr>
        <w:ind w:left="4748" w:hanging="360"/>
      </w:pPr>
      <w:rPr>
        <w:rFonts w:ascii="Symbol" w:hAnsi="Symbol" w:hint="default"/>
      </w:rPr>
    </w:lvl>
    <w:lvl w:ilvl="7" w:tplc="04090003" w:tentative="1">
      <w:start w:val="1"/>
      <w:numFmt w:val="bullet"/>
      <w:lvlText w:val="o"/>
      <w:lvlJc w:val="left"/>
      <w:pPr>
        <w:ind w:left="5468" w:hanging="360"/>
      </w:pPr>
      <w:rPr>
        <w:rFonts w:ascii="Courier New" w:hAnsi="Courier New" w:cs="Courier New" w:hint="default"/>
      </w:rPr>
    </w:lvl>
    <w:lvl w:ilvl="8" w:tplc="04090005" w:tentative="1">
      <w:start w:val="1"/>
      <w:numFmt w:val="bullet"/>
      <w:lvlText w:val=""/>
      <w:lvlJc w:val="left"/>
      <w:pPr>
        <w:ind w:left="6188" w:hanging="360"/>
      </w:pPr>
      <w:rPr>
        <w:rFonts w:ascii="Wingdings" w:hAnsi="Wingdings" w:hint="default"/>
      </w:rPr>
    </w:lvl>
  </w:abstractNum>
  <w:abstractNum w:abstractNumId="7" w15:restartNumberingAfterBreak="0">
    <w:nsid w:val="75F91D4D"/>
    <w:multiLevelType w:val="hybridMultilevel"/>
    <w:tmpl w:val="1D26873A"/>
    <w:lvl w:ilvl="0" w:tplc="624435A4">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7"/>
  </w:num>
  <w:num w:numId="5">
    <w:abstractNumId w:val="1"/>
  </w:num>
  <w:num w:numId="6">
    <w:abstractNumId w:val="6"/>
  </w:num>
  <w:num w:numId="7">
    <w:abstractNumId w:val="4"/>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ouko1970s@gmail.com">
    <w15:presenceInfo w15:providerId="Windows Live" w15:userId="93e9b7dd1b6f1c81"/>
  </w15:person>
  <w15:person w15:author="LY">
    <w15:presenceInfo w15:providerId="None" w15:userId="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5B31CA"/>
    <w:rsid w:val="00060FF7"/>
    <w:rsid w:val="00147836"/>
    <w:rsid w:val="00151A66"/>
    <w:rsid w:val="00172844"/>
    <w:rsid w:val="001B4151"/>
    <w:rsid w:val="002B2D82"/>
    <w:rsid w:val="002D54AC"/>
    <w:rsid w:val="003E7EF1"/>
    <w:rsid w:val="00441FC0"/>
    <w:rsid w:val="004A0FD8"/>
    <w:rsid w:val="005B31CA"/>
    <w:rsid w:val="00716EBC"/>
    <w:rsid w:val="007A01DB"/>
    <w:rsid w:val="007B1E65"/>
    <w:rsid w:val="00892CCD"/>
    <w:rsid w:val="009821FB"/>
    <w:rsid w:val="00A957FB"/>
    <w:rsid w:val="00B349A7"/>
    <w:rsid w:val="00BF6B95"/>
    <w:rsid w:val="00C85743"/>
    <w:rsid w:val="00D67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A5E1A"/>
  <w15:docId w15:val="{57E7D03B-1508-44DD-AFF7-EBF3ABBFC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BF6B95"/>
    <w:pPr>
      <w:tabs>
        <w:tab w:val="center" w:pos="4153"/>
        <w:tab w:val="right" w:pos="8306"/>
      </w:tabs>
      <w:spacing w:line="240" w:lineRule="auto"/>
    </w:pPr>
  </w:style>
  <w:style w:type="character" w:customStyle="1" w:styleId="HeaderChar">
    <w:name w:val="Header Char"/>
    <w:basedOn w:val="DefaultParagraphFont"/>
    <w:link w:val="Header"/>
    <w:uiPriority w:val="99"/>
    <w:rsid w:val="00BF6B95"/>
  </w:style>
  <w:style w:type="paragraph" w:styleId="Footer">
    <w:name w:val="footer"/>
    <w:basedOn w:val="Normal"/>
    <w:link w:val="FooterChar"/>
    <w:uiPriority w:val="99"/>
    <w:unhideWhenUsed/>
    <w:rsid w:val="00BF6B95"/>
    <w:pPr>
      <w:tabs>
        <w:tab w:val="center" w:pos="4153"/>
        <w:tab w:val="right" w:pos="8306"/>
      </w:tabs>
      <w:spacing w:line="240" w:lineRule="auto"/>
    </w:pPr>
  </w:style>
  <w:style w:type="character" w:customStyle="1" w:styleId="FooterChar">
    <w:name w:val="Footer Char"/>
    <w:basedOn w:val="DefaultParagraphFont"/>
    <w:link w:val="Footer"/>
    <w:uiPriority w:val="99"/>
    <w:rsid w:val="00BF6B95"/>
  </w:style>
  <w:style w:type="paragraph" w:styleId="BalloonText">
    <w:name w:val="Balloon Text"/>
    <w:basedOn w:val="Normal"/>
    <w:link w:val="BalloonTextChar"/>
    <w:uiPriority w:val="99"/>
    <w:semiHidden/>
    <w:unhideWhenUsed/>
    <w:rsid w:val="00BF6B9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B95"/>
    <w:rPr>
      <w:rFonts w:ascii="Segoe UI" w:hAnsi="Segoe UI" w:cs="Segoe UI"/>
      <w:sz w:val="18"/>
      <w:szCs w:val="18"/>
    </w:rPr>
  </w:style>
  <w:style w:type="paragraph" w:styleId="ListParagraph">
    <w:name w:val="List Paragraph"/>
    <w:basedOn w:val="Normal"/>
    <w:uiPriority w:val="34"/>
    <w:qFormat/>
    <w:rsid w:val="002B2D82"/>
    <w:pPr>
      <w:ind w:left="720"/>
    </w:pPr>
  </w:style>
  <w:style w:type="paragraph" w:styleId="NoSpacing">
    <w:name w:val="No Spacing"/>
    <w:link w:val="NoSpacingChar"/>
    <w:uiPriority w:val="1"/>
    <w:qFormat/>
    <w:rsid w:val="007B1E65"/>
    <w:pPr>
      <w:spacing w:line="240" w:lineRule="auto"/>
      <w:contextualSpacing w:val="0"/>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7B1E65"/>
    <w:rPr>
      <w:rFonts w:asciiTheme="minorHAnsi" w:eastAsiaTheme="minorEastAsia"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isel.aisnet.org/pacis2014/350"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imdb.com/search/title" TargetMode="External"/><Relationship Id="rId1" Type="http://schemas.openxmlformats.org/officeDocument/2006/relationships/hyperlink" Target="https://www.imd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by Xuechun Wang, Yao Huang, 
Yuhui Tang, Yan Liu
Oct. 07, 2018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95DD15-33C3-42D9-8A4F-9D886E14D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2616</Words>
  <Characters>14916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An Open Exploration of Movie Soundtracks 
Using IMDb and Spotify</vt:lpstr>
    </vt:vector>
  </TitlesOfParts>
  <Company/>
  <LinksUpToDate>false</LinksUpToDate>
  <CharactersWithSpaces>17498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Open Exploration of Movie Soundtracks 
Using IMDb and Spotify</dc:title>
  <cp:lastModifiedBy>LY</cp:lastModifiedBy>
  <cp:revision>3</cp:revision>
  <dcterms:created xsi:type="dcterms:W3CDTF">2018-10-08T00:45:00Z</dcterms:created>
  <dcterms:modified xsi:type="dcterms:W3CDTF">2018-10-08T00:54:00Z</dcterms:modified>
</cp:coreProperties>
</file>